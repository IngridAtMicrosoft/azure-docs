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5612" w:rsidRDefault="00F20BEA" w14:paraId="2DAD6712" w14:textId="77777777">
      <w:pPr>
        <w:pStyle w:val="FirstParagraph"/>
      </w:pPr>
      <w:r>
        <w:t xml:space="preserve">title: Media Services v2 to v3 migration checklist | Microsoft Docs description: This article is a checklist that will assist you min migrating from Azure Media Services v2 to v3. services: media-services </w:t>
      </w:r>
      <w:proofErr w:type="spellStart"/>
      <w:r>
        <w:t>documentationcenter</w:t>
      </w:r>
      <w:proofErr w:type="spellEnd"/>
      <w:r>
        <w:t xml:space="preserve">: </w:t>
      </w:r>
      <w:proofErr w:type="spellStart"/>
      <w:r>
        <w:t>na</w:t>
      </w:r>
      <w:proofErr w:type="spellEnd"/>
      <w:r>
        <w:t xml:space="preserve"> author: </w:t>
      </w:r>
      <w:proofErr w:type="spellStart"/>
      <w:r>
        <w:t>IngridAtMicrosoft</w:t>
      </w:r>
      <w:proofErr w:type="spellEnd"/>
      <w:r>
        <w:t xml:space="preserve"> manager: </w:t>
      </w:r>
      <w:proofErr w:type="spellStart"/>
      <w:r>
        <w:t>femila</w:t>
      </w:r>
      <w:proofErr w:type="spellEnd"/>
      <w:r>
        <w:t xml:space="preserve"> editor: '' tags: '' keywords: azure media services, stream, broadcast, live, offline</w:t>
      </w:r>
    </w:p>
    <w:p w:rsidR="00005612" w:rsidRDefault="00F20BEA" w14:paraId="7057EAA3" w14:textId="77777777">
      <w:pPr>
        <w:pStyle w:val="Heading2"/>
      </w:pPr>
      <w:proofErr w:type="spellStart"/>
      <w:r>
        <w:t>ms.service</w:t>
      </w:r>
      <w:proofErr w:type="spellEnd"/>
      <w:r>
        <w:t xml:space="preserve">: media-services </w:t>
      </w:r>
      <w:proofErr w:type="spellStart"/>
      <w:r>
        <w:t>ms.devlang</w:t>
      </w:r>
      <w:proofErr w:type="spellEnd"/>
      <w:r>
        <w:t xml:space="preserve">: multiple </w:t>
      </w:r>
      <w:proofErr w:type="spellStart"/>
      <w:r>
        <w:t>ms.topic</w:t>
      </w:r>
      <w:proofErr w:type="spellEnd"/>
      <w:r>
        <w:t xml:space="preserve">: conceptual </w:t>
      </w:r>
      <w:proofErr w:type="spellStart"/>
      <w:r>
        <w:t>ms.tgt_pltfrm</w:t>
      </w:r>
      <w:proofErr w:type="spellEnd"/>
      <w:r>
        <w:t xml:space="preserve">: multiple </w:t>
      </w:r>
      <w:proofErr w:type="spellStart"/>
      <w:r>
        <w:t>ms.workload</w:t>
      </w:r>
      <w:proofErr w:type="spellEnd"/>
      <w:r>
        <w:t xml:space="preserve">: media </w:t>
      </w:r>
      <w:proofErr w:type="spellStart"/>
      <w:r>
        <w:t>ms.date</w:t>
      </w:r>
      <w:proofErr w:type="spellEnd"/>
      <w:r>
        <w:t xml:space="preserve">: 11/07/2020 </w:t>
      </w:r>
      <w:proofErr w:type="spellStart"/>
      <w:r>
        <w:t>ms.author</w:t>
      </w:r>
      <w:proofErr w:type="spellEnd"/>
      <w:r>
        <w:t xml:space="preserve">: </w:t>
      </w:r>
      <w:proofErr w:type="spellStart"/>
      <w:r>
        <w:t>inhenkel</w:t>
      </w:r>
      <w:proofErr w:type="spellEnd"/>
    </w:p>
    <w:p w:rsidR="00005612" w:rsidRDefault="00F20BEA" w14:paraId="77D16BE4" w14:textId="77777777">
      <w:pPr>
        <w:pStyle w:val="Heading1"/>
      </w:pPr>
      <w:r>
        <w:t xml:space="preserve">Media Services migration </w:t>
      </w:r>
      <w:commentRangeStart w:id="0"/>
      <w:r>
        <w:t>checklist</w:t>
      </w:r>
      <w:commentRangeEnd w:id="0"/>
      <w:r>
        <w:rPr>
          <w:rStyle w:val="CommentReference"/>
        </w:rPr>
        <w:commentReference w:id="0"/>
      </w:r>
    </w:p>
    <w:p w:rsidR="004A428D" w:rsidP="0095098C" w:rsidRDefault="00F20BEA" w14:paraId="687B206E" w14:textId="3C09488C">
      <w:pPr>
        <w:pStyle w:val="FirstParagraph"/>
      </w:pPr>
      <w:r>
        <w:t xml:space="preserve">This article is intended as </w:t>
      </w:r>
      <w:r w:rsidR="001E23F8">
        <w:t xml:space="preserve">step-by-step </w:t>
      </w:r>
      <w:r>
        <w:t xml:space="preserve">guide for migrating from Media Services V2 to V3. Although it is somewhat prescriptive, you should use your best judgement and determine what best fits your </w:t>
      </w:r>
      <w:r w:rsidR="00F33C2E">
        <w:t>scenario</w:t>
      </w:r>
      <w:r>
        <w:t>. The recommendations are based on a migration that take</w:t>
      </w:r>
      <w:ins w:author="Ingrid Henkel" w:date="2020-12-01T11:01:00Z" w:id="1">
        <w:r w:rsidR="009A2B96">
          <w:t>s</w:t>
        </w:r>
      </w:ins>
      <w:r>
        <w:t xml:space="preserve"> advantage </w:t>
      </w:r>
      <w:r w:rsidR="5000AAAB">
        <w:t xml:space="preserve">of </w:t>
      </w:r>
      <w:r>
        <w:t xml:space="preserve">the </w:t>
      </w:r>
      <w:r w:rsidR="00F33C2E">
        <w:t xml:space="preserve">new </w:t>
      </w:r>
      <w:r>
        <w:t xml:space="preserve">features and functions now available in </w:t>
      </w:r>
      <w:r w:rsidR="00F33C2E">
        <w:t xml:space="preserve">the </w:t>
      </w:r>
      <w:r>
        <w:t>V3</w:t>
      </w:r>
      <w:r w:rsidR="00F33C2E">
        <w:t xml:space="preserve"> API</w:t>
      </w:r>
      <w:r w:rsidR="004A428D">
        <w:t>.</w:t>
      </w:r>
      <w:del w:author="John Deutscher" w:date="2020-11-24T10:42:00Z" w:id="2">
        <w:r w:rsidDel="00F33C2E">
          <w:delText>.</w:delText>
        </w:r>
      </w:del>
    </w:p>
    <w:p w:rsidR="004A428D" w:rsidP="004A428D" w:rsidRDefault="004A428D" w14:paraId="213E8E4F" w14:textId="34E0B79C">
      <w:pPr>
        <w:pStyle w:val="BodyText"/>
      </w:pPr>
      <w:r>
        <w:t>We encourage you to start using version 2020-05-01 of the Azure Media Services v3 API now to gain the benefits of the new functionality</w:t>
      </w:r>
      <w:r w:rsidR="00CB3DCF">
        <w:t xml:space="preserve">, such as </w:t>
      </w:r>
      <w:r w:rsidR="00660833">
        <w:t xml:space="preserve">encryption at rest with </w:t>
      </w:r>
      <w:r w:rsidR="00CB3DCF">
        <w:t>customer managed keys,</w:t>
      </w:r>
      <w:r w:rsidR="008308D9">
        <w:t xml:space="preserve"> trusted storage with support for </w:t>
      </w:r>
      <w:proofErr w:type="spellStart"/>
      <w:r w:rsidR="008308D9">
        <w:t>vNet</w:t>
      </w:r>
      <w:proofErr w:type="spellEnd"/>
      <w:r w:rsidR="008308D9">
        <w:t xml:space="preserve"> and firewalls,</w:t>
      </w:r>
      <w:r w:rsidR="00CB3DCF">
        <w:t xml:space="preserve"> </w:t>
      </w:r>
      <w:r w:rsidR="00445A75">
        <w:t xml:space="preserve">system managed identities, </w:t>
      </w:r>
      <w:r w:rsidR="00CB3DCF">
        <w:t xml:space="preserve">private link, live transcription, 24x7 live streaming, and much more. </w:t>
      </w:r>
      <w:r w:rsidR="00FD1465">
        <w:t xml:space="preserve">Also, new features and functionality and performance optimizations are only </w:t>
      </w:r>
      <w:r w:rsidR="00453B8D">
        <w:t xml:space="preserve">available in </w:t>
      </w:r>
      <w:r w:rsidR="00FD1465">
        <w:t xml:space="preserve">the current v3 API. </w:t>
      </w:r>
    </w:p>
    <w:p w:rsidR="00FD1465" w:rsidP="004A428D" w:rsidRDefault="00105991" w14:paraId="6552983C" w14:textId="561518B3">
      <w:pPr>
        <w:pStyle w:val="BodyText"/>
      </w:pPr>
      <w:r w:rsidRPr="00FD0047">
        <w:rPr>
          <w:b/>
        </w:rPr>
        <w:t>NOTE</w:t>
      </w:r>
      <w:r>
        <w:t xml:space="preserve">: </w:t>
      </w:r>
      <w:r w:rsidR="00FD1465">
        <w:t>After February 29, 2024, Azure Media Services will no longer support</w:t>
      </w:r>
      <w:r w:rsidR="00A43ECC">
        <w:t xml:space="preserve"> the v2 API versions. If you prefer not to upgrade, requests sent from earlier versions will continue to be served by the Azure Media</w:t>
      </w:r>
      <w:r w:rsidR="006A48F6">
        <w:t xml:space="preserve"> Services until February 29, 2024. </w:t>
      </w:r>
      <w:r w:rsidR="00FD1465">
        <w:t xml:space="preserve"> </w:t>
      </w:r>
    </w:p>
    <w:p w:rsidRPr="004A428D" w:rsidR="00FD1465" w:rsidP="00FD0047" w:rsidRDefault="00FD1465" w14:paraId="5B2C0BAE" w14:textId="77777777">
      <w:pPr>
        <w:pStyle w:val="BodyText"/>
      </w:pPr>
    </w:p>
    <w:p w:rsidR="00005612" w:rsidDel="007B4D90" w:rsidP="00FD0047" w:rsidRDefault="0036155B" w14:paraId="016E961A" w14:textId="1CC1F3C3">
      <w:pPr>
        <w:pStyle w:val="Heading1"/>
        <w:rPr>
          <w:del w:author="John Deutscher" w:date="2020-11-25T12:01:00Z" w:id="3"/>
        </w:rPr>
      </w:pPr>
      <w:r>
        <w:t>Migration Steps</w:t>
      </w:r>
    </w:p>
    <w:p w:rsidRPr="007F6B4B" w:rsidR="007B4D90" w:rsidP="00FD0047" w:rsidRDefault="007B4D90" w14:paraId="68E36CD9" w14:textId="77777777">
      <w:pPr>
        <w:pStyle w:val="Heading1"/>
        <w:rPr>
          <w:ins w:author="John Deutscher" w:date="2020-12-02T12:55:00Z" w:id="4"/>
        </w:rPr>
      </w:pPr>
    </w:p>
    <w:p w:rsidRPr="007F6B4B" w:rsidR="003C1FE6" w:rsidP="00FD0047" w:rsidRDefault="72E76BEB" w14:paraId="1F265EA3" w14:textId="73571AE9">
      <w:pPr>
        <w:pStyle w:val="Heading2"/>
      </w:pPr>
      <w:r w:rsidRPr="36C56535">
        <w:t>Getting</w:t>
      </w:r>
      <w:r w:rsidR="003C1FE6">
        <w:t xml:space="preserve"> Started with migration to the v3 API</w:t>
      </w:r>
    </w:p>
    <w:p w:rsidR="003C1FE6" w:rsidP="572C594D" w:rsidRDefault="003C1FE6" w14:paraId="648C5CB3" w14:textId="32106745">
      <w:pPr>
        <w:pStyle w:val="paragraph"/>
        <w:shd w:val="clear" w:color="auto" w:fill="FFFFFF" w:themeFill="background1"/>
        <w:spacing w:before="0" w:beforeAutospacing="0" w:after="0" w:afterAutospacing="0"/>
        <w:textAlignment w:val="baseline"/>
        <w:rPr>
          <w:rStyle w:val="normaltextrun"/>
          <w:rFonts w:ascii="Segoe UI" w:hAnsi="Segoe UI" w:cs="Segoe UI"/>
          <w:color w:val="1A1A1A"/>
          <w:sz w:val="22"/>
          <w:szCs w:val="22"/>
        </w:rPr>
      </w:pPr>
      <w:r>
        <w:rPr>
          <w:rStyle w:val="normaltextrun"/>
          <w:rFonts w:ascii="Segoe UI" w:hAnsi="Segoe UI" w:cs="Segoe UI"/>
          <w:b/>
          <w:bCs/>
          <w:color w:val="1A1A1A"/>
          <w:sz w:val="22"/>
          <w:szCs w:val="22"/>
        </w:rPr>
        <w:t>Step 1:</w:t>
      </w:r>
      <w:r>
        <w:rPr>
          <w:rStyle w:val="normaltextrun"/>
          <w:rFonts w:ascii="Segoe UI" w:hAnsi="Segoe UI" w:cs="Segoe UI"/>
          <w:color w:val="1A1A1A"/>
          <w:sz w:val="22"/>
          <w:szCs w:val="22"/>
        </w:rPr>
        <w:t xml:space="preserve"> First migrate to the latest v3 REST API, or client SDK of your choice. After upgrading to the latest client SDK, customers should next go into the portal for their media service accounts, select API Access and Service Principal authentication to generate a new AAD application ID and secrets for use with the v3 SDKs. </w:t>
      </w:r>
      <w:ins w:author="Ingrid Henkel" w:date="2020-12-02T18:42:00Z" w:id="5">
        <w:r w:rsidRPr="0F0C75A7" w:rsidR="28E90282">
          <w:rPr>
            <w:rStyle w:val="normaltextrun"/>
            <w:rFonts w:ascii="Segoe UI" w:hAnsi="Segoe UI" w:cs="Segoe UI"/>
            <w:color w:val="1A1A1A"/>
            <w:sz w:val="22"/>
            <w:szCs w:val="22"/>
          </w:rPr>
          <w:t xml:space="preserve"> Then, understand the differences between the</w:t>
        </w:r>
        <w:r w:rsidRPr="01861707" w:rsidR="28E90282">
          <w:rPr>
            <w:rStyle w:val="normaltextrun"/>
            <w:rFonts w:ascii="Segoe UI" w:hAnsi="Segoe UI" w:cs="Segoe UI"/>
            <w:color w:val="1A1A1A"/>
            <w:sz w:val="22"/>
            <w:szCs w:val="22"/>
          </w:rPr>
          <w:t xml:space="preserve"> Media Services V2 and V3 </w:t>
        </w:r>
        <w:r w:rsidRPr="53E4ABA9" w:rsidR="28E90282">
          <w:rPr>
            <w:rStyle w:val="normaltextrun"/>
            <w:rFonts w:ascii="Segoe UI" w:hAnsi="Segoe UI" w:cs="Segoe UI"/>
            <w:color w:val="1A1A1A"/>
            <w:sz w:val="22"/>
            <w:szCs w:val="22"/>
          </w:rPr>
          <w:t>APIs.</w:t>
        </w:r>
      </w:ins>
    </w:p>
    <w:p w:rsidR="003C1FE6" w:rsidP="572C594D" w:rsidRDefault="003C1FE6" w14:paraId="77CD23CE" w14:textId="77777777">
      <w:pPr>
        <w:pStyle w:val="paragraph"/>
        <w:shd w:val="clear" w:color="auto" w:fill="FFFFFF" w:themeFill="background1"/>
        <w:spacing w:before="0" w:beforeAutospacing="0" w:after="0" w:afterAutospacing="0"/>
        <w:textAlignment w:val="baseline"/>
        <w:rPr>
          <w:rFonts w:ascii="Segoe UI" w:hAnsi="Segoe UI" w:cs="Segoe UI"/>
          <w:sz w:val="18"/>
          <w:szCs w:val="18"/>
        </w:rPr>
      </w:pPr>
      <w:r>
        <w:rPr>
          <w:rStyle w:val="eop"/>
          <w:rFonts w:ascii="Segoe UI" w:hAnsi="Segoe UI" w:cs="Segoe UI"/>
          <w:color w:val="1A1A1A"/>
          <w:sz w:val="22"/>
          <w:szCs w:val="22"/>
        </w:rPr>
        <w:t> </w:t>
      </w:r>
    </w:p>
    <w:p w:rsidR="003C1FE6" w:rsidP="572C594D" w:rsidRDefault="003C1FE6" w14:paraId="13E37B71" w14:textId="564E614A">
      <w:pPr>
        <w:pStyle w:val="paragraph"/>
        <w:shd w:val="clear" w:color="auto" w:fill="FFFFFF" w:themeFill="background1"/>
        <w:spacing w:before="0" w:beforeAutospacing="0" w:after="0" w:afterAutospacing="0"/>
        <w:textAlignment w:val="baseline"/>
        <w:rPr>
          <w:rStyle w:val="eop"/>
          <w:rFonts w:ascii="Segoe UI" w:hAnsi="Segoe UI" w:cs="Segoe UI"/>
          <w:color w:val="1A1A1A"/>
          <w:sz w:val="22"/>
          <w:szCs w:val="22"/>
        </w:rPr>
      </w:pPr>
      <w:r>
        <w:rPr>
          <w:rStyle w:val="normaltextrun"/>
          <w:rFonts w:ascii="Segoe UI" w:hAnsi="Segoe UI" w:cs="Segoe UI"/>
          <w:b/>
          <w:bCs/>
          <w:color w:val="1A1A1A"/>
          <w:sz w:val="22"/>
          <w:szCs w:val="22"/>
        </w:rPr>
        <w:t>Step 2: </w:t>
      </w:r>
      <w:commentRangeStart w:id="6"/>
      <w:r>
        <w:rPr>
          <w:rStyle w:val="normaltextrun"/>
          <w:rFonts w:ascii="Segoe UI" w:hAnsi="Segoe UI" w:cs="Segoe UI"/>
          <w:color w:val="1A1A1A"/>
          <w:sz w:val="22"/>
          <w:szCs w:val="22"/>
        </w:rPr>
        <w:t>Review the </w:t>
      </w:r>
      <w:r w:rsidR="003060DD">
        <w:rPr>
          <w:rStyle w:val="normaltextrun"/>
          <w:rFonts w:ascii="Segoe UI" w:hAnsi="Segoe UI" w:cs="Segoe UI"/>
          <w:color w:val="1A1A1A"/>
          <w:sz w:val="22"/>
          <w:szCs w:val="22"/>
        </w:rPr>
        <w:t>scenario-based</w:t>
      </w:r>
      <w:r>
        <w:rPr>
          <w:rStyle w:val="normaltextrun"/>
          <w:rFonts w:ascii="Segoe UI" w:hAnsi="Segoe UI" w:cs="Segoe UI"/>
          <w:color w:val="1A1A1A"/>
          <w:sz w:val="22"/>
          <w:szCs w:val="22"/>
        </w:rPr>
        <w:t> migration guidance in this article for details on moving your encoding, live streaming, on-demand streaming, or content protection use case scenarios from the v2 API to the new v3 API. </w:t>
      </w:r>
      <w:r>
        <w:rPr>
          <w:rStyle w:val="eop"/>
          <w:rFonts w:ascii="Segoe UI" w:hAnsi="Segoe UI" w:cs="Segoe UI"/>
          <w:color w:val="1A1A1A"/>
          <w:sz w:val="22"/>
          <w:szCs w:val="22"/>
        </w:rPr>
        <w:t> </w:t>
      </w:r>
      <w:commentRangeEnd w:id="6"/>
      <w:r w:rsidR="003060DD">
        <w:rPr>
          <w:rStyle w:val="CommentReference"/>
          <w:rFonts w:eastAsiaTheme="minorHAnsi"/>
        </w:rPr>
        <w:commentReference w:id="6"/>
      </w:r>
    </w:p>
    <w:p w:rsidRPr="00FD0047" w:rsidR="002E0F6B" w:rsidP="572C594D" w:rsidRDefault="002E0F6B" w14:paraId="17F7390A" w14:textId="48DB5576">
      <w:pPr>
        <w:pStyle w:val="paragraph"/>
        <w:numPr>
          <w:ilvl w:val="0"/>
          <w:numId w:val="30"/>
        </w:numPr>
        <w:shd w:val="clear" w:color="auto" w:fill="FFFFFF" w:themeFill="background1"/>
        <w:spacing w:before="0" w:beforeAutospacing="0" w:after="0" w:afterAutospacing="0"/>
        <w:textAlignment w:val="baseline"/>
        <w:rPr>
          <w:rStyle w:val="eop"/>
          <w:rFonts w:ascii="Segoe UI" w:hAnsi="Segoe UI" w:cs="Segoe UI"/>
          <w:sz w:val="18"/>
          <w:szCs w:val="18"/>
        </w:rPr>
      </w:pPr>
      <w:r>
        <w:rPr>
          <w:rStyle w:val="eop"/>
          <w:rFonts w:ascii="Segoe UI" w:hAnsi="Segoe UI" w:cs="Segoe UI"/>
          <w:color w:val="1A1A1A"/>
          <w:sz w:val="22"/>
          <w:szCs w:val="22"/>
        </w:rPr>
        <w:t>Live Streaming</w:t>
      </w:r>
    </w:p>
    <w:p w:rsidRPr="00FD0047" w:rsidR="002E0F6B" w:rsidP="572C594D" w:rsidRDefault="002E0F6B" w14:paraId="216A746C" w14:textId="5871F23D">
      <w:pPr>
        <w:pStyle w:val="paragraph"/>
        <w:numPr>
          <w:ilvl w:val="0"/>
          <w:numId w:val="30"/>
        </w:numPr>
        <w:shd w:val="clear" w:color="auto" w:fill="FFFFFF" w:themeFill="background1"/>
        <w:spacing w:before="0" w:beforeAutospacing="0" w:after="0" w:afterAutospacing="0"/>
        <w:textAlignment w:val="baseline"/>
        <w:rPr>
          <w:rStyle w:val="eop"/>
          <w:rFonts w:ascii="Segoe UI" w:hAnsi="Segoe UI" w:cs="Segoe UI"/>
          <w:sz w:val="18"/>
          <w:szCs w:val="18"/>
        </w:rPr>
      </w:pPr>
      <w:r>
        <w:rPr>
          <w:rStyle w:val="eop"/>
          <w:rFonts w:ascii="Segoe UI" w:hAnsi="Segoe UI" w:cs="Segoe UI"/>
          <w:color w:val="1A1A1A"/>
          <w:sz w:val="22"/>
          <w:szCs w:val="22"/>
        </w:rPr>
        <w:t>Encoding</w:t>
      </w:r>
    </w:p>
    <w:p w:rsidRPr="002E0F6B" w:rsidR="002E0F6B" w:rsidP="572C594D" w:rsidRDefault="002E0F6B" w14:paraId="26670479" w14:textId="5728FE11">
      <w:pPr>
        <w:pStyle w:val="paragraph"/>
        <w:numPr>
          <w:ilvl w:val="0"/>
          <w:numId w:val="30"/>
        </w:numPr>
        <w:shd w:val="clear" w:color="auto" w:fill="FFFFFF" w:themeFill="background1"/>
        <w:spacing w:before="0" w:beforeAutospacing="0" w:after="0" w:afterAutospacing="0"/>
        <w:textAlignment w:val="baseline"/>
        <w:rPr>
          <w:rStyle w:val="eop"/>
          <w:rFonts w:ascii="Segoe UI" w:hAnsi="Segoe UI" w:cs="Segoe UI"/>
          <w:sz w:val="18"/>
          <w:szCs w:val="18"/>
          <w:rPrChange w:author="John Deutscher" w:date="2020-11-30T14:25:00Z" w:id="7">
            <w:rPr>
              <w:rStyle w:val="eop"/>
              <w:rFonts w:ascii="Segoe UI" w:hAnsi="Segoe UI" w:cs="Segoe UI"/>
              <w:color w:val="1A1A1A"/>
              <w:sz w:val="22"/>
              <w:szCs w:val="22"/>
            </w:rPr>
          </w:rPrChange>
        </w:rPr>
      </w:pPr>
      <w:r>
        <w:rPr>
          <w:rStyle w:val="eop"/>
          <w:rFonts w:ascii="Segoe UI" w:hAnsi="Segoe UI" w:cs="Segoe UI"/>
          <w:color w:val="1A1A1A"/>
          <w:sz w:val="22"/>
          <w:szCs w:val="22"/>
        </w:rPr>
        <w:t>On-demand streaming</w:t>
      </w:r>
    </w:p>
    <w:p w:rsidRPr="002E0F6B" w:rsidR="002E0F6B" w:rsidP="572C594D" w:rsidRDefault="002E0F6B" w14:paraId="221EA1F9" w14:textId="7007115F">
      <w:pPr>
        <w:pStyle w:val="paragraph"/>
        <w:numPr>
          <w:ilvl w:val="0"/>
          <w:numId w:val="30"/>
        </w:numPr>
        <w:shd w:val="clear" w:color="auto" w:fill="FFFFFF" w:themeFill="background1"/>
        <w:spacing w:before="0" w:beforeAutospacing="0" w:after="0" w:afterAutospacing="0"/>
        <w:textAlignment w:val="baseline"/>
        <w:rPr>
          <w:rStyle w:val="eop"/>
          <w:rFonts w:ascii="Segoe UI" w:hAnsi="Segoe UI" w:cs="Segoe UI"/>
          <w:sz w:val="18"/>
          <w:szCs w:val="18"/>
          <w:rPrChange w:author="John Deutscher" w:date="2020-11-30T14:26:00Z" w:id="8">
            <w:rPr>
              <w:rStyle w:val="eop"/>
              <w:rFonts w:ascii="Segoe UI" w:hAnsi="Segoe UI" w:cs="Segoe UI"/>
              <w:color w:val="1A1A1A"/>
              <w:sz w:val="22"/>
              <w:szCs w:val="22"/>
            </w:rPr>
          </w:rPrChange>
        </w:rPr>
      </w:pPr>
      <w:r w:rsidRPr="002E0F6B">
        <w:rPr>
          <w:rStyle w:val="eop"/>
          <w:rFonts w:ascii="Segoe UI" w:hAnsi="Segoe UI" w:cs="Segoe UI"/>
          <w:color w:val="1A1A1A"/>
          <w:sz w:val="22"/>
          <w:szCs w:val="22"/>
        </w:rPr>
        <w:t>Content protection</w:t>
      </w:r>
    </w:p>
    <w:p w:rsidR="00E7319E" w:rsidP="00E7319E" w:rsidRDefault="002E0F6B" w14:paraId="68C7B5A6" w14:textId="26E5A991">
      <w:pPr>
        <w:pStyle w:val="paragraph"/>
        <w:numPr>
          <w:ilvl w:val="0"/>
          <w:numId w:val="30"/>
        </w:numPr>
        <w:shd w:val="clear" w:color="auto" w:fill="FFFFFF" w:themeFill="background1"/>
        <w:spacing w:before="0" w:beforeAutospacing="0" w:after="0" w:afterAutospacing="0"/>
        <w:textAlignment w:val="baseline"/>
        <w:rPr>
          <w:ins w:author="John Deutscher" w:date="2020-12-07T11:34:00Z" w:id="9"/>
          <w:rStyle w:val="eop"/>
          <w:rFonts w:ascii="Segoe UI" w:hAnsi="Segoe UI" w:cs="Segoe UI"/>
          <w:sz w:val="18"/>
          <w:szCs w:val="18"/>
        </w:rPr>
      </w:pPr>
      <w:r>
        <w:rPr>
          <w:rStyle w:val="eop"/>
          <w:rFonts w:ascii="Segoe UI" w:hAnsi="Segoe UI" w:cs="Segoe UI"/>
          <w:color w:val="1A1A1A"/>
          <w:sz w:val="22"/>
          <w:szCs w:val="22"/>
        </w:rPr>
        <w:t>Audio Indexing</w:t>
      </w:r>
    </w:p>
    <w:p w:rsidRPr="00FC355C" w:rsidR="00E7319E" w:rsidRDefault="00E7319E" w14:paraId="433E627C" w14:textId="21BB91F2">
      <w:pPr>
        <w:pStyle w:val="paragraph"/>
        <w:numPr>
          <w:ilvl w:val="0"/>
          <w:numId w:val="30"/>
        </w:numPr>
        <w:shd w:val="clear" w:color="auto" w:fill="FFFFFF" w:themeFill="background1"/>
        <w:spacing w:before="0" w:beforeAutospacing="0" w:after="0" w:afterAutospacing="0"/>
        <w:textAlignment w:val="baseline"/>
        <w:rPr>
          <w:rStyle w:val="eop"/>
          <w:color w:val="1A1A1A"/>
          <w:sz w:val="22"/>
          <w:szCs w:val="22"/>
          <w:rPrChange w:author="John Deutscher" w:date="2020-12-07T11:34:00Z" w:id="10">
            <w:rPr>
              <w:rFonts w:ascii="Segoe UI" w:hAnsi="Segoe UI" w:cs="Segoe UI"/>
              <w:sz w:val="18"/>
              <w:szCs w:val="18"/>
            </w:rPr>
          </w:rPrChange>
        </w:rPr>
      </w:pPr>
      <w:ins w:author="John Deutscher" w:date="2020-12-07T11:34:00Z" w:id="11">
        <w:r w:rsidRPr="00FC355C">
          <w:rPr>
            <w:rStyle w:val="eop"/>
            <w:rFonts w:ascii="Segoe UI" w:hAnsi="Segoe UI" w:cs="Segoe UI"/>
            <w:color w:val="1A1A1A"/>
            <w:sz w:val="22"/>
            <w:szCs w:val="22"/>
            <w:rPrChange w:author="John Deutscher" w:date="2020-12-07T11:34:00Z" w:id="12">
              <w:rPr>
                <w:rStyle w:val="eop"/>
                <w:rFonts w:ascii="Segoe UI" w:hAnsi="Segoe UI" w:cs="Segoe UI"/>
                <w:sz w:val="18"/>
                <w:szCs w:val="18"/>
              </w:rPr>
            </w:rPrChange>
          </w:rPr>
          <w:t>Face Redaction</w:t>
        </w:r>
      </w:ins>
    </w:p>
    <w:p w:rsidRPr="003C1FE6" w:rsidR="003C1FE6" w:rsidRDefault="003C1FE6" w14:paraId="311BE58B" w14:textId="6550EC09">
      <w:pPr>
        <w:pStyle w:val="BodyText"/>
        <w:rPr>
          <w:del w:author="Ingrid Henkel" w:date="2020-12-02T18:40:00Z" w:id="13"/>
        </w:rPr>
        <w:pPrChange w:author="John Deutscher" w:date="2020-11-30T14:21:00Z" w:id="14">
          <w:pPr>
            <w:pStyle w:val="FirstParagraph"/>
          </w:pPr>
        </w:pPrChange>
      </w:pPr>
    </w:p>
    <w:p w:rsidRPr="007F6B4B" w:rsidR="00005612" w:rsidRDefault="00F20BEA" w14:paraId="17C3319B" w14:textId="7192A991">
      <w:pPr>
        <w:pStyle w:val="Heading2"/>
        <w:pPrChange w:author="John Deutscher" w:date="2020-12-02T10:22:00Z" w:id="15">
          <w:pPr>
            <w:numPr>
              <w:numId w:val="2"/>
            </w:numPr>
            <w:tabs>
              <w:tab w:val="num" w:pos="0"/>
            </w:tabs>
            <w:ind w:left="480" w:hanging="480"/>
          </w:pPr>
        </w:pPrChange>
      </w:pPr>
      <w:commentRangeStart w:id="16"/>
      <w:r>
        <w:t xml:space="preserve">Understand the </w:t>
      </w:r>
      <w:r w:rsidRPr="76976B16" w:rsidR="0046546F">
        <w:fldChar w:fldCharType="begin"/>
      </w:r>
      <w:r w:rsidRPr="76976B16" w:rsidR="0046546F">
        <w:instrText xml:space="preserve"> HYPERLINK "file:///C:/Users/inhenkel/Documents/GitHub/azure-docs-pr/articles/media-services/latest/migrate-v-2-v-3-differences-description.md" \h </w:instrText>
      </w:r>
      <w:r w:rsidRPr="76976B16" w:rsidR="0046546F">
        <w:fldChar w:fldCharType="separate"/>
      </w:r>
      <w:r w:rsidRPr="6552A5FF">
        <w:rPr>
          <w:rPrChange w:author="John Deutscher" w:date="2020-12-02T10:22:00Z" w:id="17">
            <w:rPr>
              <w:rStyle w:val="Hyperlink"/>
            </w:rPr>
          </w:rPrChange>
        </w:rPr>
        <w:t>differences</w:t>
      </w:r>
      <w:r w:rsidRPr="76976B16" w:rsidR="0046546F">
        <w:fldChar w:fldCharType="end"/>
      </w:r>
      <w:r>
        <w:t xml:space="preserve"> between the Media Services V2 and V3 APIs.</w:t>
      </w:r>
      <w:commentRangeEnd w:id="16"/>
      <w:r w:rsidR="00E952A5">
        <w:rPr>
          <w:rStyle w:val="CommentReference"/>
        </w:rPr>
        <w:commentReference w:id="16"/>
      </w:r>
    </w:p>
    <w:p w:rsidR="004B4EEA" w:rsidRDefault="001C07BB" w14:paraId="283651C7" w14:textId="34404C58">
      <w:pPr>
        <w:numPr>
          <w:ilvl w:val="0"/>
          <w:numId w:val="87"/>
        </w:numPr>
        <w:pPrChange w:author="John Deutscher" w:date="2020-12-07T11:06:00Z" w:id="18">
          <w:pPr>
            <w:numPr>
              <w:ilvl w:val="1"/>
              <w:numId w:val="2"/>
            </w:numPr>
            <w:tabs>
              <w:tab w:val="num" w:pos="720"/>
            </w:tabs>
            <w:ind w:left="1200" w:hanging="480"/>
          </w:pPr>
        </w:pPrChange>
      </w:pPr>
      <w:r>
        <w:t xml:space="preserve">The </w:t>
      </w:r>
      <w:r w:rsidR="004B4EEA">
        <w:t xml:space="preserve">V3 API is now ARM based and uses AAD Service Principal IDs and Keys to connect to the API.  Developers will need to create Service Principals or Managed Identities to connect to the API. </w:t>
      </w:r>
    </w:p>
    <w:p w:rsidR="001C07BB" w:rsidRDefault="00393870" w14:paraId="0A344037" w14:textId="755B4456">
      <w:pPr>
        <w:numPr>
          <w:ilvl w:val="0"/>
          <w:numId w:val="87"/>
        </w:numPr>
        <w:pPrChange w:author="John Deutscher" w:date="2020-12-07T11:06:00Z" w:id="19">
          <w:pPr>
            <w:numPr>
              <w:ilvl w:val="1"/>
              <w:numId w:val="2"/>
            </w:numPr>
            <w:tabs>
              <w:tab w:val="num" w:pos="720"/>
            </w:tabs>
            <w:ind w:left="1200" w:hanging="480"/>
          </w:pPr>
        </w:pPrChange>
      </w:pPr>
      <w:r>
        <w:t>There are more official client languages available</w:t>
      </w:r>
      <w:r w:rsidR="00D527F7">
        <w:t xml:space="preserve"> for the v3 API, however, t</w:t>
      </w:r>
      <w:r w:rsidR="00820FCB">
        <w:t>here is no longer a community PHP SDK available for Azure Media Services on v3</w:t>
      </w:r>
      <w:r w:rsidR="00D527F7">
        <w:t xml:space="preserve">. Customer using PHP on v2 should migrate to the REST API directly in their code. </w:t>
      </w:r>
    </w:p>
    <w:p w:rsidRPr="00FD0047" w:rsidR="00561E3E" w:rsidRDefault="00561E3E" w14:paraId="5499A805" w14:textId="36DA6A9B">
      <w:pPr>
        <w:pStyle w:val="Heading3"/>
        <w:pPrChange w:author="John Deutscher" w:date="2020-12-02T12:56:00Z" w:id="20">
          <w:pPr/>
        </w:pPrChange>
      </w:pPr>
      <w:r w:rsidRPr="007F6B4B">
        <w:t>How to move from the v2 .NET SDK to the v3</w:t>
      </w:r>
      <w:r>
        <w:t xml:space="preserve"> .NET</w:t>
      </w:r>
      <w:r w:rsidRPr="007F6B4B">
        <w:t xml:space="preserve"> SDK</w:t>
      </w:r>
    </w:p>
    <w:p w:rsidR="000B4242" w:rsidP="00561E3E" w:rsidRDefault="00561E3E" w14:paraId="5B825484" w14:textId="1B9A1E5B">
      <w:pPr>
        <w:rPr>
          <w:ins w:author="John Deutscher" w:date="2020-12-02T15:28:00Z" w:id="21"/>
        </w:rPr>
      </w:pPr>
      <w:del w:author="John Deutscher" w:date="2020-12-02T16:26:00Z" w:id="22">
        <w:r w:rsidDel="001E54C5">
          <w:delText xml:space="preserve"> </w:delText>
        </w:r>
        <w:r w:rsidRPr="00231B83" w:rsidDel="001E54C5">
          <w:rPr>
            <w:highlight w:val="yellow"/>
            <w:rPrChange w:author="John Deutscher" w:date="2020-12-02T10:29:00Z" w:id="23">
              <w:rPr/>
            </w:rPrChange>
          </w:rPr>
          <w:delText>&lt;&lt;TODO add sample code here showing the v2 SDK connection and comparing it to the 3 .NET SDK&gt;&gt;</w:delText>
        </w:r>
      </w:del>
      <w:ins w:author="John Deutscher" w:date="2020-12-02T15:26:00Z" w:id="24">
        <w:r w:rsidR="000B4242">
          <w:t xml:space="preserve">In the V2 API, there were </w:t>
        </w:r>
      </w:ins>
      <w:ins w:author="John Deutscher" w:date="2020-12-02T15:27:00Z" w:id="25">
        <w:r w:rsidR="000B4242">
          <w:t xml:space="preserve">two different client SDKs available. One for the management API which allowed programmatic creation of accounts, and one for the resource management.  </w:t>
        </w:r>
        <w:r w:rsidR="000B4242">
          <w:br/>
        </w:r>
        <w:r w:rsidR="000B4242">
          <w:t xml:space="preserve">Previously developers would work </w:t>
        </w:r>
      </w:ins>
      <w:ins w:author="John Deutscher" w:date="2020-12-02T15:28:00Z" w:id="26">
        <w:r w:rsidR="000B4242">
          <w:t xml:space="preserve">with </w:t>
        </w:r>
        <w:r w:rsidR="0018278F">
          <w:t xml:space="preserve">an Azure Service Principal Client ID and Client Secret, along with a specific v2 REST API endpoint for their AMS account. </w:t>
        </w:r>
      </w:ins>
    </w:p>
    <w:p w:rsidR="0018278F" w:rsidP="00561E3E" w:rsidRDefault="0018278F" w14:paraId="0F337035" w14:textId="5AD3D66E">
      <w:pPr>
        <w:rPr>
          <w:ins w:author="John Deutscher" w:date="2020-12-02T16:23:00Z" w:id="27"/>
        </w:rPr>
      </w:pPr>
      <w:ins w:author="John Deutscher" w:date="2020-12-02T15:28:00Z" w:id="28">
        <w:r>
          <w:t xml:space="preserve">The following code shows how the v2 API was </w:t>
        </w:r>
      </w:ins>
      <w:ins w:author="John Deutscher" w:date="2020-12-02T15:29:00Z" w:id="29">
        <w:r>
          <w:t xml:space="preserve">previously accessed using the v2 .NET SDK. </w:t>
        </w:r>
      </w:ins>
      <w:ins w:author="John Deutscher" w:date="2020-12-02T15:30:00Z" w:id="30">
        <w:r w:rsidR="00331CB8">
          <w:t xml:space="preserve"> In the v2 API developers would begin with creating a </w:t>
        </w:r>
        <w:proofErr w:type="spellStart"/>
        <w:r w:rsidRPr="00FD0047" w:rsidR="00331CB8">
          <w:rPr>
            <w:b/>
            <w:bCs/>
            <w:rPrChange w:author="John Deutscher" w:date="2020-12-07T11:06:00Z" w:id="31">
              <w:rPr/>
            </w:rPrChange>
          </w:rPr>
          <w:t>CloudMediaContext</w:t>
        </w:r>
        <w:proofErr w:type="spellEnd"/>
        <w:r w:rsidR="00331CB8">
          <w:t xml:space="preserve"> and </w:t>
        </w:r>
        <w:r w:rsidR="000B3C39">
          <w:t xml:space="preserve">create an instance with </w:t>
        </w:r>
        <w:r w:rsidR="00F554DB">
          <w:t>an</w:t>
        </w:r>
        <w:r w:rsidR="000B3C39">
          <w:t xml:space="preserve"> </w:t>
        </w:r>
        <w:proofErr w:type="spellStart"/>
        <w:r w:rsidRPr="00FD0047" w:rsidR="00F554DB">
          <w:rPr>
            <w:b/>
            <w:bCs/>
            <w:rPrChange w:author="John Deutscher" w:date="2020-12-07T11:06:00Z" w:id="32">
              <w:rPr/>
            </w:rPrChange>
          </w:rPr>
          <w:t>AzureAdTokenCredentials</w:t>
        </w:r>
        <w:proofErr w:type="spellEnd"/>
        <w:r w:rsidR="00F554DB">
          <w:t xml:space="preserve"> object. </w:t>
        </w:r>
      </w:ins>
    </w:p>
    <w:p w:rsidR="00494F9E" w:rsidP="00561E3E" w:rsidRDefault="00494F9E" w14:paraId="7005563B" w14:textId="2D02D85F">
      <w:pPr>
        <w:rPr>
          <w:ins w:author="John Deutscher" w:date="2020-12-02T15:31:00Z" w:id="33"/>
        </w:rPr>
      </w:pPr>
      <w:ins w:author="John Deutscher" w:date="2020-12-02T16:23:00Z" w:id="34">
        <w:r>
          <w:t xml:space="preserve">You can search your code base for instances of </w:t>
        </w:r>
        <w:proofErr w:type="spellStart"/>
        <w:r w:rsidRPr="00FD0047">
          <w:rPr>
            <w:b/>
            <w:bCs/>
            <w:rPrChange w:author="John Deutscher" w:date="2020-12-07T11:06:00Z" w:id="35">
              <w:rPr/>
            </w:rPrChange>
          </w:rPr>
          <w:t>Clou</w:t>
        </w:r>
      </w:ins>
      <w:ins w:author="John Deutscher" w:date="2020-12-02T16:24:00Z" w:id="36">
        <w:r w:rsidRPr="00FD0047">
          <w:rPr>
            <w:b/>
            <w:bCs/>
            <w:rPrChange w:author="John Deutscher" w:date="2020-12-07T11:06:00Z" w:id="37">
              <w:rPr/>
            </w:rPrChange>
          </w:rPr>
          <w:t>dMediaContext</w:t>
        </w:r>
        <w:proofErr w:type="spellEnd"/>
        <w:r>
          <w:t xml:space="preserve"> usage to begin the upgrade process to the V3 API. </w:t>
        </w:r>
      </w:ins>
    </w:p>
    <w:p w:rsidR="00C2409D" w:rsidP="00C2409D" w:rsidRDefault="00C2409D" w14:paraId="7F624E72" w14:textId="7EED366F">
      <w:pPr>
        <w:pStyle w:val="Heading6"/>
        <w:rPr>
          <w:ins w:author="John Deutscher" w:date="2020-12-02T16:26:00Z" w:id="38"/>
        </w:rPr>
      </w:pPr>
      <w:ins w:author="John Deutscher" w:date="2020-12-02T15:31:00Z" w:id="39">
        <w:r>
          <w:t>Legacy v2 method of connecting to Azure Media Services using the .NET SDK</w:t>
        </w:r>
      </w:ins>
    </w:p>
    <w:p w:rsidRPr="001E54C5" w:rsidR="001E54C5" w:rsidRDefault="001E54C5" w14:paraId="33BAB8A4" w14:textId="77777777">
      <w:pPr>
        <w:pStyle w:val="BodyText"/>
        <w:rPr>
          <w:ins w:author="John Deutscher" w:date="2020-12-02T15:26:00Z" w:id="40"/>
        </w:rPr>
        <w:pPrChange w:author="John Deutscher" w:date="2020-12-02T16:26:00Z" w:id="41">
          <w:pPr/>
        </w:pPrChange>
      </w:pPr>
    </w:p>
    <w:p w:rsidRPr="000B4242" w:rsidR="000B4242" w:rsidP="000B4242" w:rsidRDefault="000B4242" w14:paraId="0C586C85" w14:textId="77777777">
      <w:pPr>
        <w:spacing w:after="0"/>
        <w:rPr>
          <w:ins w:author="John Deutscher" w:date="2020-12-02T15:26:00Z" w:id="42"/>
          <w:rFonts w:ascii="Consolas" w:hAnsi="Consolas" w:eastAsia="Times New Roman" w:cs="Times New Roman"/>
          <w:color w:val="171717"/>
          <w:sz w:val="21"/>
          <w:szCs w:val="21"/>
          <w:shd w:val="clear" w:color="auto" w:fill="FAFAFA"/>
        </w:rPr>
      </w:pPr>
      <w:ins w:author="John Deutscher" w:date="2020-12-02T15:26:00Z" w:id="43">
        <w:r w:rsidRPr="000B4242">
          <w:rPr>
            <w:rFonts w:ascii="Consolas" w:hAnsi="Consolas" w:eastAsia="Times New Roman" w:cs="Times New Roman"/>
            <w:color w:val="0101FD"/>
            <w:sz w:val="21"/>
            <w:szCs w:val="21"/>
            <w:shd w:val="clear" w:color="auto" w:fill="FAFAFA"/>
          </w:rPr>
          <w:t>class</w:t>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07D9A"/>
            <w:sz w:val="21"/>
            <w:szCs w:val="21"/>
            <w:shd w:val="clear" w:color="auto" w:fill="FAFAFA"/>
          </w:rPr>
          <w:t>Program</w:t>
        </w:r>
      </w:ins>
    </w:p>
    <w:p w:rsidRPr="000B4242" w:rsidR="000B4242" w:rsidP="000B4242" w:rsidRDefault="000B4242" w14:paraId="3747F2A0" w14:textId="77777777">
      <w:pPr>
        <w:spacing w:after="0"/>
        <w:rPr>
          <w:ins w:author="John Deutscher" w:date="2020-12-02T15:26:00Z" w:id="44"/>
          <w:rFonts w:ascii="Consolas" w:hAnsi="Consolas" w:eastAsia="Times New Roman" w:cs="Times New Roman"/>
          <w:color w:val="171717"/>
          <w:sz w:val="21"/>
          <w:szCs w:val="21"/>
          <w:shd w:val="clear" w:color="auto" w:fill="FAFAFA"/>
        </w:rPr>
      </w:pPr>
      <w:ins w:author="John Deutscher" w:date="2020-12-02T15:26:00Z" w:id="45">
        <w:r w:rsidRPr="000B4242">
          <w:rPr>
            <w:rFonts w:ascii="Consolas" w:hAnsi="Consolas" w:eastAsia="Times New Roman" w:cs="Times New Roman"/>
            <w:color w:val="171717"/>
            <w:sz w:val="21"/>
            <w:szCs w:val="21"/>
            <w:shd w:val="clear" w:color="auto" w:fill="FAFAFA"/>
          </w:rPr>
          <w:tab/>
        </w:r>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5E33A277" w14:textId="77777777">
      <w:pPr>
        <w:spacing w:after="0"/>
        <w:rPr>
          <w:ins w:author="John Deutscher" w:date="2020-12-02T15:26:00Z" w:id="46"/>
          <w:rFonts w:ascii="Consolas" w:hAnsi="Consolas" w:eastAsia="Times New Roman" w:cs="Times New Roman"/>
          <w:color w:val="171717"/>
          <w:sz w:val="21"/>
          <w:szCs w:val="21"/>
          <w:shd w:val="clear" w:color="auto" w:fill="FAFAFA"/>
        </w:rPr>
      </w:pPr>
      <w:ins w:author="John Deutscher" w:date="2020-12-02T15:26:00Z" w:id="47">
        <w:r w:rsidRPr="000B4242">
          <w:rPr>
            <w:rFonts w:ascii="Consolas" w:hAnsi="Consolas" w:eastAsia="Times New Roman" w:cs="Times New Roman"/>
            <w:color w:val="171717"/>
            <w:sz w:val="21"/>
            <w:szCs w:val="21"/>
            <w:shd w:val="clear" w:color="auto" w:fill="FAFAFA"/>
          </w:rPr>
          <w:tab/>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08000"/>
            <w:sz w:val="21"/>
            <w:szCs w:val="21"/>
            <w:shd w:val="clear" w:color="auto" w:fill="FAFAFA"/>
          </w:rPr>
          <w:t xml:space="preserve">// Read values from the </w:t>
        </w:r>
        <w:proofErr w:type="spellStart"/>
        <w:r w:rsidRPr="000B4242">
          <w:rPr>
            <w:rFonts w:ascii="Consolas" w:hAnsi="Consolas" w:eastAsia="Times New Roman" w:cs="Times New Roman"/>
            <w:color w:val="008000"/>
            <w:sz w:val="21"/>
            <w:szCs w:val="21"/>
            <w:shd w:val="clear" w:color="auto" w:fill="FAFAFA"/>
          </w:rPr>
          <w:t>App.config</w:t>
        </w:r>
        <w:proofErr w:type="spellEnd"/>
        <w:r w:rsidRPr="000B4242">
          <w:rPr>
            <w:rFonts w:ascii="Consolas" w:hAnsi="Consolas" w:eastAsia="Times New Roman" w:cs="Times New Roman"/>
            <w:color w:val="008000"/>
            <w:sz w:val="21"/>
            <w:szCs w:val="21"/>
            <w:shd w:val="clear" w:color="auto" w:fill="FAFAFA"/>
          </w:rPr>
          <w:t xml:space="preserve"> file.</w:t>
        </w:r>
      </w:ins>
    </w:p>
    <w:p w:rsidRPr="000B4242" w:rsidR="000B4242" w:rsidP="000B4242" w:rsidRDefault="000B4242" w14:paraId="7DEC8DDD" w14:textId="77777777">
      <w:pPr>
        <w:spacing w:after="0"/>
        <w:rPr>
          <w:ins w:author="John Deutscher" w:date="2020-12-02T15:26:00Z" w:id="48"/>
          <w:rFonts w:ascii="Consolas" w:hAnsi="Consolas" w:eastAsia="Times New Roman" w:cs="Times New Roman"/>
          <w:color w:val="171717"/>
          <w:sz w:val="21"/>
          <w:szCs w:val="21"/>
          <w:shd w:val="clear" w:color="auto" w:fill="FAFAFA"/>
        </w:rPr>
      </w:pPr>
      <w:ins w:author="John Deutscher" w:date="2020-12-02T15:26:00Z" w:id="49">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private</w:t>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static</w:t>
        </w:r>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0101FD"/>
            <w:sz w:val="21"/>
            <w:szCs w:val="21"/>
            <w:shd w:val="clear" w:color="auto" w:fill="FAFAFA"/>
          </w:rPr>
          <w:t>readonly</w:t>
        </w:r>
        <w:proofErr w:type="spellEnd"/>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string</w:t>
        </w:r>
        <w:r w:rsidRPr="000B4242">
          <w:rPr>
            <w:rFonts w:ascii="Consolas" w:hAnsi="Consolas" w:eastAsia="Times New Roman" w:cs="Times New Roman"/>
            <w:color w:val="171717"/>
            <w:sz w:val="21"/>
            <w:szCs w:val="21"/>
            <w:shd w:val="clear" w:color="auto" w:fill="FAFAFA"/>
          </w:rPr>
          <w:t xml:space="preserve"> _</w:t>
        </w:r>
        <w:proofErr w:type="spellStart"/>
        <w:r w:rsidRPr="000B4242">
          <w:rPr>
            <w:rFonts w:ascii="Consolas" w:hAnsi="Consolas" w:eastAsia="Times New Roman" w:cs="Times New Roman"/>
            <w:color w:val="171717"/>
            <w:sz w:val="21"/>
            <w:szCs w:val="21"/>
            <w:shd w:val="clear" w:color="auto" w:fill="FAFAFA"/>
          </w:rPr>
          <w:t>AADTenantDomain</w:t>
        </w:r>
        <w:proofErr w:type="spellEnd"/>
        <w:r w:rsidRPr="000B4242">
          <w:rPr>
            <w:rFonts w:ascii="Consolas" w:hAnsi="Consolas" w:eastAsia="Times New Roman" w:cs="Times New Roman"/>
            <w:color w:val="171717"/>
            <w:sz w:val="21"/>
            <w:szCs w:val="21"/>
            <w:shd w:val="clear" w:color="auto" w:fill="FAFAFA"/>
          </w:rPr>
          <w:t xml:space="preserve"> =</w:t>
        </w:r>
      </w:ins>
    </w:p>
    <w:p w:rsidRPr="000B4242" w:rsidR="000B4242" w:rsidP="000B4242" w:rsidRDefault="000B4242" w14:paraId="770B40EE" w14:textId="77777777">
      <w:pPr>
        <w:spacing w:after="0"/>
        <w:rPr>
          <w:ins w:author="John Deutscher" w:date="2020-12-02T15:26:00Z" w:id="50"/>
          <w:rFonts w:ascii="Consolas" w:hAnsi="Consolas" w:eastAsia="Times New Roman" w:cs="Times New Roman"/>
          <w:color w:val="171717"/>
          <w:sz w:val="21"/>
          <w:szCs w:val="21"/>
          <w:shd w:val="clear" w:color="auto" w:fill="FAFAFA"/>
        </w:rPr>
      </w:pPr>
      <w:ins w:author="John Deutscher" w:date="2020-12-02T15:26:00Z" w:id="51">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ConfigurationManager.AppSettings</w:t>
        </w:r>
        <w:proofErr w:type="spellEnd"/>
        <w:r w:rsidRPr="000B4242">
          <w:rPr>
            <w:rFonts w:ascii="Consolas" w:hAnsi="Consolas" w:eastAsia="Times New Roman" w:cs="Times New Roman"/>
            <w:color w:val="171717"/>
            <w:sz w:val="21"/>
            <w:szCs w:val="21"/>
            <w:shd w:val="clear" w:color="auto" w:fill="FAFAFA"/>
          </w:rPr>
          <w:t>[</w:t>
        </w:r>
        <w:r w:rsidRPr="000B4242">
          <w:rPr>
            <w:rFonts w:ascii="Consolas" w:hAnsi="Consolas" w:eastAsia="Times New Roman" w:cs="Times New Roman"/>
            <w:color w:val="A31515"/>
            <w:sz w:val="21"/>
            <w:szCs w:val="21"/>
            <w:shd w:val="clear" w:color="auto" w:fill="FAFAFA"/>
          </w:rPr>
          <w:t>"</w:t>
        </w:r>
        <w:proofErr w:type="spellStart"/>
        <w:r w:rsidRPr="000B4242">
          <w:rPr>
            <w:rFonts w:ascii="Consolas" w:hAnsi="Consolas" w:eastAsia="Times New Roman" w:cs="Times New Roman"/>
            <w:color w:val="A31515"/>
            <w:sz w:val="21"/>
            <w:szCs w:val="21"/>
            <w:shd w:val="clear" w:color="auto" w:fill="FAFAFA"/>
          </w:rPr>
          <w:t>AMSAADTenantDomain</w:t>
        </w:r>
        <w:proofErr w:type="spellEnd"/>
        <w:r w:rsidRPr="000B4242">
          <w:rPr>
            <w:rFonts w:ascii="Consolas" w:hAnsi="Consolas" w:eastAsia="Times New Roman" w:cs="Times New Roman"/>
            <w:color w:val="A31515"/>
            <w:sz w:val="21"/>
            <w:szCs w:val="21"/>
            <w:shd w:val="clear" w:color="auto" w:fill="FAFAFA"/>
          </w:rPr>
          <w:t>"</w:t>
        </w:r>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05C6EF2A" w14:textId="77777777">
      <w:pPr>
        <w:spacing w:after="0"/>
        <w:rPr>
          <w:ins w:author="John Deutscher" w:date="2020-12-02T15:26:00Z" w:id="52"/>
          <w:rFonts w:ascii="Consolas" w:hAnsi="Consolas" w:eastAsia="Times New Roman" w:cs="Times New Roman"/>
          <w:color w:val="171717"/>
          <w:sz w:val="21"/>
          <w:szCs w:val="21"/>
          <w:shd w:val="clear" w:color="auto" w:fill="FAFAFA"/>
        </w:rPr>
      </w:pPr>
      <w:ins w:author="John Deutscher" w:date="2020-12-02T15:26:00Z" w:id="53">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private</w:t>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static</w:t>
        </w:r>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0101FD"/>
            <w:sz w:val="21"/>
            <w:szCs w:val="21"/>
            <w:shd w:val="clear" w:color="auto" w:fill="FAFAFA"/>
          </w:rPr>
          <w:t>readonly</w:t>
        </w:r>
        <w:proofErr w:type="spellEnd"/>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string</w:t>
        </w:r>
        <w:r w:rsidRPr="000B4242">
          <w:rPr>
            <w:rFonts w:ascii="Consolas" w:hAnsi="Consolas" w:eastAsia="Times New Roman" w:cs="Times New Roman"/>
            <w:color w:val="171717"/>
            <w:sz w:val="21"/>
            <w:szCs w:val="21"/>
            <w:shd w:val="clear" w:color="auto" w:fill="FAFAFA"/>
          </w:rPr>
          <w:t xml:space="preserve"> _</w:t>
        </w:r>
        <w:proofErr w:type="spellStart"/>
        <w:r w:rsidRPr="000B4242">
          <w:rPr>
            <w:rFonts w:ascii="Consolas" w:hAnsi="Consolas" w:eastAsia="Times New Roman" w:cs="Times New Roman"/>
            <w:color w:val="171717"/>
            <w:sz w:val="21"/>
            <w:szCs w:val="21"/>
            <w:shd w:val="clear" w:color="auto" w:fill="FAFAFA"/>
          </w:rPr>
          <w:t>RESTAPIEndpoint</w:t>
        </w:r>
        <w:proofErr w:type="spellEnd"/>
        <w:r w:rsidRPr="000B4242">
          <w:rPr>
            <w:rFonts w:ascii="Consolas" w:hAnsi="Consolas" w:eastAsia="Times New Roman" w:cs="Times New Roman"/>
            <w:color w:val="171717"/>
            <w:sz w:val="21"/>
            <w:szCs w:val="21"/>
            <w:shd w:val="clear" w:color="auto" w:fill="FAFAFA"/>
          </w:rPr>
          <w:t xml:space="preserve"> =</w:t>
        </w:r>
      </w:ins>
    </w:p>
    <w:p w:rsidRPr="000B4242" w:rsidR="000B4242" w:rsidP="000B4242" w:rsidRDefault="000B4242" w14:paraId="3BD1C5BF" w14:textId="77777777">
      <w:pPr>
        <w:spacing w:after="0"/>
        <w:rPr>
          <w:ins w:author="John Deutscher" w:date="2020-12-02T15:26:00Z" w:id="54"/>
          <w:rFonts w:ascii="Consolas" w:hAnsi="Consolas" w:eastAsia="Times New Roman" w:cs="Times New Roman"/>
          <w:color w:val="171717"/>
          <w:sz w:val="21"/>
          <w:szCs w:val="21"/>
          <w:shd w:val="clear" w:color="auto" w:fill="FAFAFA"/>
        </w:rPr>
      </w:pPr>
      <w:ins w:author="John Deutscher" w:date="2020-12-02T15:26:00Z" w:id="55">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ConfigurationManager.AppSettings</w:t>
        </w:r>
        <w:proofErr w:type="spellEnd"/>
        <w:r w:rsidRPr="000B4242">
          <w:rPr>
            <w:rFonts w:ascii="Consolas" w:hAnsi="Consolas" w:eastAsia="Times New Roman" w:cs="Times New Roman"/>
            <w:color w:val="171717"/>
            <w:sz w:val="21"/>
            <w:szCs w:val="21"/>
            <w:shd w:val="clear" w:color="auto" w:fill="FAFAFA"/>
          </w:rPr>
          <w:t>[</w:t>
        </w:r>
        <w:r w:rsidRPr="000B4242">
          <w:rPr>
            <w:rFonts w:ascii="Consolas" w:hAnsi="Consolas" w:eastAsia="Times New Roman" w:cs="Times New Roman"/>
            <w:color w:val="A31515"/>
            <w:sz w:val="21"/>
            <w:szCs w:val="21"/>
            <w:shd w:val="clear" w:color="auto" w:fill="FAFAFA"/>
          </w:rPr>
          <w:t>"</w:t>
        </w:r>
        <w:proofErr w:type="spellStart"/>
        <w:r w:rsidRPr="000B4242">
          <w:rPr>
            <w:rFonts w:ascii="Consolas" w:hAnsi="Consolas" w:eastAsia="Times New Roman" w:cs="Times New Roman"/>
            <w:color w:val="A31515"/>
            <w:sz w:val="21"/>
            <w:szCs w:val="21"/>
            <w:shd w:val="clear" w:color="auto" w:fill="FAFAFA"/>
          </w:rPr>
          <w:t>AMSRESTAPIEndpoint</w:t>
        </w:r>
        <w:proofErr w:type="spellEnd"/>
        <w:r w:rsidRPr="000B4242">
          <w:rPr>
            <w:rFonts w:ascii="Consolas" w:hAnsi="Consolas" w:eastAsia="Times New Roman" w:cs="Times New Roman"/>
            <w:color w:val="A31515"/>
            <w:sz w:val="21"/>
            <w:szCs w:val="21"/>
            <w:shd w:val="clear" w:color="auto" w:fill="FAFAFA"/>
          </w:rPr>
          <w:t>"</w:t>
        </w:r>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799BFFA8" w14:textId="77777777">
      <w:pPr>
        <w:spacing w:after="0"/>
        <w:rPr>
          <w:ins w:author="John Deutscher" w:date="2020-12-02T15:26:00Z" w:id="56"/>
          <w:rFonts w:ascii="Consolas" w:hAnsi="Consolas" w:eastAsia="Times New Roman" w:cs="Times New Roman"/>
          <w:color w:val="171717"/>
          <w:sz w:val="21"/>
          <w:szCs w:val="21"/>
          <w:shd w:val="clear" w:color="auto" w:fill="FAFAFA"/>
        </w:rPr>
      </w:pPr>
      <w:ins w:author="John Deutscher" w:date="2020-12-02T15:26:00Z" w:id="57">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private</w:t>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static</w:t>
        </w:r>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0101FD"/>
            <w:sz w:val="21"/>
            <w:szCs w:val="21"/>
            <w:shd w:val="clear" w:color="auto" w:fill="FAFAFA"/>
          </w:rPr>
          <w:t>readonly</w:t>
        </w:r>
        <w:proofErr w:type="spellEnd"/>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string</w:t>
        </w:r>
        <w:r w:rsidRPr="000B4242">
          <w:rPr>
            <w:rFonts w:ascii="Consolas" w:hAnsi="Consolas" w:eastAsia="Times New Roman" w:cs="Times New Roman"/>
            <w:color w:val="171717"/>
            <w:sz w:val="21"/>
            <w:szCs w:val="21"/>
            <w:shd w:val="clear" w:color="auto" w:fill="FAFAFA"/>
          </w:rPr>
          <w:t xml:space="preserve"> _</w:t>
        </w:r>
        <w:proofErr w:type="spellStart"/>
        <w:r w:rsidRPr="000B4242">
          <w:rPr>
            <w:rFonts w:ascii="Consolas" w:hAnsi="Consolas" w:eastAsia="Times New Roman" w:cs="Times New Roman"/>
            <w:color w:val="171717"/>
            <w:sz w:val="21"/>
            <w:szCs w:val="21"/>
            <w:shd w:val="clear" w:color="auto" w:fill="FAFAFA"/>
          </w:rPr>
          <w:t>AMSClientId</w:t>
        </w:r>
        <w:proofErr w:type="spellEnd"/>
        <w:r w:rsidRPr="000B4242">
          <w:rPr>
            <w:rFonts w:ascii="Consolas" w:hAnsi="Consolas" w:eastAsia="Times New Roman" w:cs="Times New Roman"/>
            <w:color w:val="171717"/>
            <w:sz w:val="21"/>
            <w:szCs w:val="21"/>
            <w:shd w:val="clear" w:color="auto" w:fill="FAFAFA"/>
          </w:rPr>
          <w:t xml:space="preserve"> =</w:t>
        </w:r>
      </w:ins>
    </w:p>
    <w:p w:rsidRPr="000B4242" w:rsidR="000B4242" w:rsidP="000B4242" w:rsidRDefault="000B4242" w14:paraId="70ABD6F9" w14:textId="77777777">
      <w:pPr>
        <w:spacing w:after="0"/>
        <w:rPr>
          <w:ins w:author="John Deutscher" w:date="2020-12-02T15:26:00Z" w:id="58"/>
          <w:rFonts w:ascii="Consolas" w:hAnsi="Consolas" w:eastAsia="Times New Roman" w:cs="Times New Roman"/>
          <w:color w:val="171717"/>
          <w:sz w:val="21"/>
          <w:szCs w:val="21"/>
          <w:shd w:val="clear" w:color="auto" w:fill="FAFAFA"/>
        </w:rPr>
      </w:pPr>
      <w:ins w:author="John Deutscher" w:date="2020-12-02T15:26:00Z" w:id="59">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ConfigurationManager.AppSettings</w:t>
        </w:r>
        <w:proofErr w:type="spellEnd"/>
        <w:r w:rsidRPr="000B4242">
          <w:rPr>
            <w:rFonts w:ascii="Consolas" w:hAnsi="Consolas" w:eastAsia="Times New Roman" w:cs="Times New Roman"/>
            <w:color w:val="171717"/>
            <w:sz w:val="21"/>
            <w:szCs w:val="21"/>
            <w:shd w:val="clear" w:color="auto" w:fill="FAFAFA"/>
          </w:rPr>
          <w:t>[</w:t>
        </w:r>
        <w:r w:rsidRPr="000B4242">
          <w:rPr>
            <w:rFonts w:ascii="Consolas" w:hAnsi="Consolas" w:eastAsia="Times New Roman" w:cs="Times New Roman"/>
            <w:color w:val="A31515"/>
            <w:sz w:val="21"/>
            <w:szCs w:val="21"/>
            <w:shd w:val="clear" w:color="auto" w:fill="FAFAFA"/>
          </w:rPr>
          <w:t>"</w:t>
        </w:r>
        <w:proofErr w:type="spellStart"/>
        <w:r w:rsidRPr="000B4242">
          <w:rPr>
            <w:rFonts w:ascii="Consolas" w:hAnsi="Consolas" w:eastAsia="Times New Roman" w:cs="Times New Roman"/>
            <w:color w:val="A31515"/>
            <w:sz w:val="21"/>
            <w:szCs w:val="21"/>
            <w:shd w:val="clear" w:color="auto" w:fill="FAFAFA"/>
          </w:rPr>
          <w:t>AMSClientId</w:t>
        </w:r>
        <w:proofErr w:type="spellEnd"/>
        <w:r w:rsidRPr="000B4242">
          <w:rPr>
            <w:rFonts w:ascii="Consolas" w:hAnsi="Consolas" w:eastAsia="Times New Roman" w:cs="Times New Roman"/>
            <w:color w:val="A31515"/>
            <w:sz w:val="21"/>
            <w:szCs w:val="21"/>
            <w:shd w:val="clear" w:color="auto" w:fill="FAFAFA"/>
          </w:rPr>
          <w:t>"</w:t>
        </w:r>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0B6313E8" w14:textId="77777777">
      <w:pPr>
        <w:spacing w:after="0"/>
        <w:rPr>
          <w:ins w:author="John Deutscher" w:date="2020-12-02T15:26:00Z" w:id="60"/>
          <w:rFonts w:ascii="Consolas" w:hAnsi="Consolas" w:eastAsia="Times New Roman" w:cs="Times New Roman"/>
          <w:color w:val="171717"/>
          <w:sz w:val="21"/>
          <w:szCs w:val="21"/>
          <w:shd w:val="clear" w:color="auto" w:fill="FAFAFA"/>
        </w:rPr>
      </w:pPr>
      <w:ins w:author="John Deutscher" w:date="2020-12-02T15:26:00Z" w:id="61">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private</w:t>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static</w:t>
        </w:r>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0101FD"/>
            <w:sz w:val="21"/>
            <w:szCs w:val="21"/>
            <w:shd w:val="clear" w:color="auto" w:fill="FAFAFA"/>
          </w:rPr>
          <w:t>readonly</w:t>
        </w:r>
        <w:proofErr w:type="spellEnd"/>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string</w:t>
        </w:r>
        <w:r w:rsidRPr="000B4242">
          <w:rPr>
            <w:rFonts w:ascii="Consolas" w:hAnsi="Consolas" w:eastAsia="Times New Roman" w:cs="Times New Roman"/>
            <w:color w:val="171717"/>
            <w:sz w:val="21"/>
            <w:szCs w:val="21"/>
            <w:shd w:val="clear" w:color="auto" w:fill="FAFAFA"/>
          </w:rPr>
          <w:t xml:space="preserve"> _</w:t>
        </w:r>
        <w:proofErr w:type="spellStart"/>
        <w:r w:rsidRPr="000B4242">
          <w:rPr>
            <w:rFonts w:ascii="Consolas" w:hAnsi="Consolas" w:eastAsia="Times New Roman" w:cs="Times New Roman"/>
            <w:color w:val="171717"/>
            <w:sz w:val="21"/>
            <w:szCs w:val="21"/>
            <w:shd w:val="clear" w:color="auto" w:fill="FAFAFA"/>
          </w:rPr>
          <w:t>AMSClientSecret</w:t>
        </w:r>
        <w:proofErr w:type="spellEnd"/>
        <w:r w:rsidRPr="000B4242">
          <w:rPr>
            <w:rFonts w:ascii="Consolas" w:hAnsi="Consolas" w:eastAsia="Times New Roman" w:cs="Times New Roman"/>
            <w:color w:val="171717"/>
            <w:sz w:val="21"/>
            <w:szCs w:val="21"/>
            <w:shd w:val="clear" w:color="auto" w:fill="FAFAFA"/>
          </w:rPr>
          <w:t xml:space="preserve"> =</w:t>
        </w:r>
      </w:ins>
    </w:p>
    <w:p w:rsidRPr="000B4242" w:rsidR="000B4242" w:rsidP="000B4242" w:rsidRDefault="000B4242" w14:paraId="72FF7216" w14:textId="77777777">
      <w:pPr>
        <w:spacing w:after="0"/>
        <w:rPr>
          <w:ins w:author="John Deutscher" w:date="2020-12-02T15:26:00Z" w:id="62"/>
          <w:rFonts w:ascii="Consolas" w:hAnsi="Consolas" w:eastAsia="Times New Roman" w:cs="Times New Roman"/>
          <w:color w:val="171717"/>
          <w:sz w:val="21"/>
          <w:szCs w:val="21"/>
          <w:shd w:val="clear" w:color="auto" w:fill="FAFAFA"/>
        </w:rPr>
      </w:pPr>
      <w:ins w:author="John Deutscher" w:date="2020-12-02T15:26:00Z" w:id="63">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ConfigurationManager.AppSettings</w:t>
        </w:r>
        <w:proofErr w:type="spellEnd"/>
        <w:r w:rsidRPr="000B4242">
          <w:rPr>
            <w:rFonts w:ascii="Consolas" w:hAnsi="Consolas" w:eastAsia="Times New Roman" w:cs="Times New Roman"/>
            <w:color w:val="171717"/>
            <w:sz w:val="21"/>
            <w:szCs w:val="21"/>
            <w:shd w:val="clear" w:color="auto" w:fill="FAFAFA"/>
          </w:rPr>
          <w:t>[</w:t>
        </w:r>
        <w:r w:rsidRPr="000B4242">
          <w:rPr>
            <w:rFonts w:ascii="Consolas" w:hAnsi="Consolas" w:eastAsia="Times New Roman" w:cs="Times New Roman"/>
            <w:color w:val="A31515"/>
            <w:sz w:val="21"/>
            <w:szCs w:val="21"/>
            <w:shd w:val="clear" w:color="auto" w:fill="FAFAFA"/>
          </w:rPr>
          <w:t>"</w:t>
        </w:r>
        <w:proofErr w:type="spellStart"/>
        <w:r w:rsidRPr="000B4242">
          <w:rPr>
            <w:rFonts w:ascii="Consolas" w:hAnsi="Consolas" w:eastAsia="Times New Roman" w:cs="Times New Roman"/>
            <w:color w:val="A31515"/>
            <w:sz w:val="21"/>
            <w:szCs w:val="21"/>
            <w:shd w:val="clear" w:color="auto" w:fill="FAFAFA"/>
          </w:rPr>
          <w:t>AMSClientSecret</w:t>
        </w:r>
        <w:proofErr w:type="spellEnd"/>
        <w:r w:rsidRPr="000B4242">
          <w:rPr>
            <w:rFonts w:ascii="Consolas" w:hAnsi="Consolas" w:eastAsia="Times New Roman" w:cs="Times New Roman"/>
            <w:color w:val="A31515"/>
            <w:sz w:val="21"/>
            <w:szCs w:val="21"/>
            <w:shd w:val="clear" w:color="auto" w:fill="FAFAFA"/>
          </w:rPr>
          <w:t>"</w:t>
        </w:r>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4CC8A8C8" w14:textId="77777777">
      <w:pPr>
        <w:spacing w:after="0"/>
        <w:rPr>
          <w:ins w:author="John Deutscher" w:date="2020-12-02T15:26:00Z" w:id="64"/>
          <w:rFonts w:ascii="Consolas" w:hAnsi="Consolas" w:eastAsia="Times New Roman" w:cs="Times New Roman"/>
          <w:color w:val="171717"/>
          <w:sz w:val="21"/>
          <w:szCs w:val="21"/>
          <w:shd w:val="clear" w:color="auto" w:fill="FAFAFA"/>
        </w:rPr>
      </w:pPr>
    </w:p>
    <w:p w:rsidRPr="000B4242" w:rsidR="000B4242" w:rsidP="000B4242" w:rsidRDefault="000B4242" w14:paraId="48FFE4FC" w14:textId="77777777">
      <w:pPr>
        <w:spacing w:after="0"/>
        <w:rPr>
          <w:ins w:author="John Deutscher" w:date="2020-12-02T15:26:00Z" w:id="65"/>
          <w:rFonts w:ascii="Consolas" w:hAnsi="Consolas" w:eastAsia="Times New Roman" w:cs="Times New Roman"/>
          <w:color w:val="171717"/>
          <w:sz w:val="21"/>
          <w:szCs w:val="21"/>
          <w:shd w:val="clear" w:color="auto" w:fill="FAFAFA"/>
        </w:rPr>
      </w:pPr>
      <w:ins w:author="John Deutscher" w:date="2020-12-02T15:26:00Z" w:id="66">
        <w:r w:rsidRPr="000B4242">
          <w:rPr>
            <w:rFonts w:ascii="Consolas" w:hAnsi="Consolas" w:eastAsia="Times New Roman" w:cs="Times New Roman"/>
            <w:color w:val="171717"/>
            <w:sz w:val="21"/>
            <w:szCs w:val="21"/>
            <w:shd w:val="clear" w:color="auto" w:fill="FAFAFA"/>
          </w:rPr>
          <w:tab/>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private</w:t>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static</w:t>
        </w:r>
        <w:r w:rsidRPr="000B4242">
          <w:rPr>
            <w:rFonts w:ascii="Consolas" w:hAnsi="Consolas" w:eastAsia="Times New Roman" w:cs="Times New Roman"/>
            <w:color w:val="171717"/>
            <w:sz w:val="21"/>
            <w:szCs w:val="21"/>
            <w:shd w:val="clear" w:color="auto" w:fill="FAFAFA"/>
          </w:rPr>
          <w:t xml:space="preserve"> </w:t>
        </w:r>
        <w:proofErr w:type="spellStart"/>
        <w:r w:rsidRPr="00494F9E">
          <w:rPr>
            <w:rFonts w:ascii="Consolas" w:hAnsi="Consolas" w:eastAsia="Times New Roman" w:cs="Times New Roman"/>
            <w:color w:val="171717"/>
            <w:sz w:val="21"/>
            <w:szCs w:val="21"/>
            <w:highlight w:val="yellow"/>
            <w:shd w:val="clear" w:color="auto" w:fill="FAFAFA"/>
            <w:rPrChange w:author="John Deutscher" w:date="2020-12-02T16:24:00Z" w:id="67">
              <w:rPr>
                <w:rFonts w:ascii="Consolas" w:hAnsi="Consolas" w:eastAsia="Times New Roman" w:cs="Times New Roman"/>
                <w:color w:val="171717"/>
                <w:sz w:val="21"/>
                <w:szCs w:val="21"/>
                <w:shd w:val="clear" w:color="auto" w:fill="FAFAFA"/>
              </w:rPr>
            </w:rPrChange>
          </w:rPr>
          <w:t>CloudMediaContext</w:t>
        </w:r>
        <w:proofErr w:type="spellEnd"/>
        <w:r w:rsidRPr="000B4242">
          <w:rPr>
            <w:rFonts w:ascii="Consolas" w:hAnsi="Consolas" w:eastAsia="Times New Roman" w:cs="Times New Roman"/>
            <w:color w:val="171717"/>
            <w:sz w:val="21"/>
            <w:szCs w:val="21"/>
            <w:shd w:val="clear" w:color="auto" w:fill="FAFAFA"/>
          </w:rPr>
          <w:t xml:space="preserve"> _context = </w:t>
        </w:r>
        <w:r w:rsidRPr="000B4242">
          <w:rPr>
            <w:rFonts w:ascii="Consolas" w:hAnsi="Consolas" w:eastAsia="Times New Roman" w:cs="Times New Roman"/>
            <w:color w:val="07704A"/>
            <w:sz w:val="21"/>
            <w:szCs w:val="21"/>
            <w:shd w:val="clear" w:color="auto" w:fill="FAFAFA"/>
          </w:rPr>
          <w:t>null</w:t>
        </w:r>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1C0079B5" w14:textId="77777777">
      <w:pPr>
        <w:spacing w:after="0"/>
        <w:rPr>
          <w:ins w:author="John Deutscher" w:date="2020-12-02T15:26:00Z" w:id="68"/>
          <w:rFonts w:ascii="Consolas" w:hAnsi="Consolas" w:eastAsia="Times New Roman" w:cs="Times New Roman"/>
          <w:color w:val="171717"/>
          <w:sz w:val="21"/>
          <w:szCs w:val="21"/>
          <w:shd w:val="clear" w:color="auto" w:fill="FAFAFA"/>
        </w:rPr>
      </w:pPr>
    </w:p>
    <w:p w:rsidRPr="000B4242" w:rsidR="000B4242" w:rsidP="000B4242" w:rsidRDefault="000B4242" w14:paraId="5949C648" w14:textId="77777777">
      <w:pPr>
        <w:spacing w:after="0"/>
        <w:rPr>
          <w:ins w:author="John Deutscher" w:date="2020-12-02T15:26:00Z" w:id="69"/>
          <w:rFonts w:ascii="Consolas" w:hAnsi="Consolas" w:eastAsia="Times New Roman" w:cs="Times New Roman"/>
          <w:color w:val="171717"/>
          <w:sz w:val="21"/>
          <w:szCs w:val="21"/>
          <w:shd w:val="clear" w:color="auto" w:fill="FAFAFA"/>
        </w:rPr>
      </w:pPr>
      <w:ins w:author="John Deutscher" w:date="2020-12-02T15:26:00Z" w:id="70">
        <w:r w:rsidRPr="000B4242">
          <w:rPr>
            <w:rFonts w:ascii="Consolas" w:hAnsi="Consolas" w:eastAsia="Times New Roman" w:cs="Times New Roman"/>
            <w:color w:val="171717"/>
            <w:sz w:val="21"/>
            <w:szCs w:val="21"/>
            <w:shd w:val="clear" w:color="auto" w:fill="FAFAFA"/>
          </w:rPr>
          <w:tab/>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static</w:t>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void</w:t>
        </w:r>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07D9A"/>
            <w:sz w:val="21"/>
            <w:szCs w:val="21"/>
            <w:shd w:val="clear" w:color="auto" w:fill="FAFAFA"/>
          </w:rPr>
          <w:t>Main</w:t>
        </w:r>
        <w:r w:rsidRPr="000B4242">
          <w:rPr>
            <w:rFonts w:ascii="Consolas" w:hAnsi="Consolas" w:eastAsia="Times New Roman" w:cs="Times New Roman"/>
            <w:color w:val="171717"/>
            <w:sz w:val="21"/>
            <w:szCs w:val="21"/>
            <w:shd w:val="clear" w:color="auto" w:fill="FAFAFA"/>
          </w:rPr>
          <w:t>(</w:t>
        </w:r>
        <w:r w:rsidRPr="000B4242">
          <w:rPr>
            <w:rFonts w:ascii="Consolas" w:hAnsi="Consolas" w:eastAsia="Times New Roman" w:cs="Times New Roman"/>
            <w:color w:val="0101FD"/>
            <w:sz w:val="21"/>
            <w:szCs w:val="21"/>
            <w:shd w:val="clear" w:color="auto" w:fill="FAFAFA"/>
          </w:rPr>
          <w:t>string</w:t>
        </w:r>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args</w:t>
        </w:r>
        <w:proofErr w:type="spellEnd"/>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7E489477" w14:textId="77777777">
      <w:pPr>
        <w:spacing w:after="0"/>
        <w:rPr>
          <w:ins w:author="John Deutscher" w:date="2020-12-02T15:26:00Z" w:id="71"/>
          <w:rFonts w:ascii="Consolas" w:hAnsi="Consolas" w:eastAsia="Times New Roman" w:cs="Times New Roman"/>
          <w:color w:val="171717"/>
          <w:sz w:val="21"/>
          <w:szCs w:val="21"/>
          <w:shd w:val="clear" w:color="auto" w:fill="FAFAFA"/>
        </w:rPr>
      </w:pPr>
      <w:ins w:author="John Deutscher" w:date="2020-12-02T15:26:00Z" w:id="72">
        <w:r w:rsidRPr="000B4242">
          <w:rPr>
            <w:rFonts w:ascii="Consolas" w:hAnsi="Consolas" w:eastAsia="Times New Roman" w:cs="Times New Roman"/>
            <w:color w:val="171717"/>
            <w:sz w:val="21"/>
            <w:szCs w:val="21"/>
            <w:shd w:val="clear" w:color="auto" w:fill="FAFAFA"/>
          </w:rPr>
          <w:tab/>
        </w:r>
        <w:r w:rsidRPr="000B4242">
          <w:rPr>
            <w:rFonts w:ascii="Consolas" w:hAnsi="Consolas" w:eastAsia="Times New Roman" w:cs="Times New Roman"/>
            <w:color w:val="171717"/>
            <w:sz w:val="21"/>
            <w:szCs w:val="21"/>
            <w:shd w:val="clear" w:color="auto" w:fill="FAFAFA"/>
          </w:rPr>
          <w:t xml:space="preserve">    {</w:t>
        </w:r>
      </w:ins>
    </w:p>
    <w:p w:rsidRPr="000B4242" w:rsidR="000B4242" w:rsidP="000B4242" w:rsidRDefault="000B4242" w14:paraId="4174910B" w14:textId="77777777">
      <w:pPr>
        <w:spacing w:after="0"/>
        <w:rPr>
          <w:ins w:author="John Deutscher" w:date="2020-12-02T15:26:00Z" w:id="73"/>
          <w:rFonts w:ascii="Consolas" w:hAnsi="Consolas" w:eastAsia="Times New Roman" w:cs="Times New Roman"/>
          <w:color w:val="171717"/>
          <w:sz w:val="21"/>
          <w:szCs w:val="21"/>
          <w:shd w:val="clear" w:color="auto" w:fill="FAFAFA"/>
        </w:rPr>
      </w:pPr>
      <w:ins w:author="John Deutscher" w:date="2020-12-02T15:26:00Z" w:id="74">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try</w:t>
        </w:r>
      </w:ins>
    </w:p>
    <w:p w:rsidRPr="000B4242" w:rsidR="000B4242" w:rsidP="000B4242" w:rsidRDefault="000B4242" w14:paraId="2FED178F" w14:textId="77777777">
      <w:pPr>
        <w:spacing w:after="0"/>
        <w:rPr>
          <w:ins w:author="John Deutscher" w:date="2020-12-02T15:26:00Z" w:id="75"/>
          <w:rFonts w:ascii="Consolas" w:hAnsi="Consolas" w:eastAsia="Times New Roman" w:cs="Times New Roman"/>
          <w:color w:val="171717"/>
          <w:sz w:val="21"/>
          <w:szCs w:val="21"/>
          <w:shd w:val="clear" w:color="auto" w:fill="FAFAFA"/>
        </w:rPr>
      </w:pPr>
      <w:ins w:author="John Deutscher" w:date="2020-12-02T15:26:00Z" w:id="76">
        <w:r w:rsidRPr="000B4242">
          <w:rPr>
            <w:rFonts w:ascii="Consolas" w:hAnsi="Consolas" w:eastAsia="Times New Roman" w:cs="Times New Roman"/>
            <w:color w:val="171717"/>
            <w:sz w:val="21"/>
            <w:szCs w:val="21"/>
            <w:shd w:val="clear" w:color="auto" w:fill="FAFAFA"/>
          </w:rPr>
          <w:t xml:space="preserve">        {</w:t>
        </w:r>
      </w:ins>
    </w:p>
    <w:p w:rsidRPr="000B4242" w:rsidR="000B4242" w:rsidP="000B4242" w:rsidRDefault="000B4242" w14:paraId="35AD8425" w14:textId="77777777">
      <w:pPr>
        <w:spacing w:after="0"/>
        <w:rPr>
          <w:ins w:author="John Deutscher" w:date="2020-12-02T15:26:00Z" w:id="77"/>
          <w:rFonts w:ascii="Consolas" w:hAnsi="Consolas" w:eastAsia="Times New Roman" w:cs="Times New Roman"/>
          <w:color w:val="171717"/>
          <w:sz w:val="21"/>
          <w:szCs w:val="21"/>
          <w:shd w:val="clear" w:color="auto" w:fill="FAFAFA"/>
        </w:rPr>
      </w:pPr>
      <w:ins w:author="John Deutscher" w:date="2020-12-02T15:26:00Z" w:id="78">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AzureAdTokenCredentials</w:t>
        </w:r>
        <w:proofErr w:type="spellEnd"/>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tokenCredentials</w:t>
        </w:r>
        <w:proofErr w:type="spellEnd"/>
        <w:r w:rsidRPr="000B4242">
          <w:rPr>
            <w:rFonts w:ascii="Consolas" w:hAnsi="Consolas" w:eastAsia="Times New Roman" w:cs="Times New Roman"/>
            <w:color w:val="171717"/>
            <w:sz w:val="21"/>
            <w:szCs w:val="21"/>
            <w:shd w:val="clear" w:color="auto" w:fill="FAFAFA"/>
          </w:rPr>
          <w:t xml:space="preserve"> = </w:t>
        </w:r>
      </w:ins>
    </w:p>
    <w:p w:rsidRPr="000B4242" w:rsidR="000B4242" w:rsidP="000B4242" w:rsidRDefault="000B4242" w14:paraId="5CB345F3" w14:textId="77777777">
      <w:pPr>
        <w:spacing w:after="0"/>
        <w:rPr>
          <w:ins w:author="John Deutscher" w:date="2020-12-02T15:26:00Z" w:id="79"/>
          <w:rFonts w:ascii="Consolas" w:hAnsi="Consolas" w:eastAsia="Times New Roman" w:cs="Times New Roman"/>
          <w:color w:val="171717"/>
          <w:sz w:val="21"/>
          <w:szCs w:val="21"/>
          <w:shd w:val="clear" w:color="auto" w:fill="FAFAFA"/>
        </w:rPr>
      </w:pPr>
      <w:ins w:author="John Deutscher" w:date="2020-12-02T15:26:00Z" w:id="80">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new</w:t>
        </w:r>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AzureAdTokenCredentials</w:t>
        </w:r>
        <w:proofErr w:type="spellEnd"/>
        <w:r w:rsidRPr="000B4242">
          <w:rPr>
            <w:rFonts w:ascii="Consolas" w:hAnsi="Consolas" w:eastAsia="Times New Roman" w:cs="Times New Roman"/>
            <w:color w:val="171717"/>
            <w:sz w:val="21"/>
            <w:szCs w:val="21"/>
            <w:shd w:val="clear" w:color="auto" w:fill="FAFAFA"/>
          </w:rPr>
          <w:t>(_</w:t>
        </w:r>
        <w:proofErr w:type="spellStart"/>
        <w:r w:rsidRPr="000B4242">
          <w:rPr>
            <w:rFonts w:ascii="Consolas" w:hAnsi="Consolas" w:eastAsia="Times New Roman" w:cs="Times New Roman"/>
            <w:color w:val="171717"/>
            <w:sz w:val="21"/>
            <w:szCs w:val="21"/>
            <w:shd w:val="clear" w:color="auto" w:fill="FAFAFA"/>
          </w:rPr>
          <w:t>AADTenantDomain</w:t>
        </w:r>
        <w:proofErr w:type="spellEnd"/>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648F5231" w14:textId="77777777">
      <w:pPr>
        <w:spacing w:after="0"/>
        <w:rPr>
          <w:ins w:author="John Deutscher" w:date="2020-12-02T15:26:00Z" w:id="81"/>
          <w:rFonts w:ascii="Consolas" w:hAnsi="Consolas" w:eastAsia="Times New Roman" w:cs="Times New Roman"/>
          <w:color w:val="171717"/>
          <w:sz w:val="21"/>
          <w:szCs w:val="21"/>
          <w:shd w:val="clear" w:color="auto" w:fill="FAFAFA"/>
        </w:rPr>
      </w:pPr>
      <w:ins w:author="John Deutscher" w:date="2020-12-02T15:26:00Z" w:id="82">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new</w:t>
        </w:r>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AzureAdClientSymmetricKey</w:t>
        </w:r>
        <w:proofErr w:type="spellEnd"/>
        <w:r w:rsidRPr="000B4242">
          <w:rPr>
            <w:rFonts w:ascii="Consolas" w:hAnsi="Consolas" w:eastAsia="Times New Roman" w:cs="Times New Roman"/>
            <w:color w:val="171717"/>
            <w:sz w:val="21"/>
            <w:szCs w:val="21"/>
            <w:shd w:val="clear" w:color="auto" w:fill="FAFAFA"/>
          </w:rPr>
          <w:t>(_</w:t>
        </w:r>
        <w:proofErr w:type="spellStart"/>
        <w:r w:rsidRPr="000B4242">
          <w:rPr>
            <w:rFonts w:ascii="Consolas" w:hAnsi="Consolas" w:eastAsia="Times New Roman" w:cs="Times New Roman"/>
            <w:color w:val="171717"/>
            <w:sz w:val="21"/>
            <w:szCs w:val="21"/>
            <w:shd w:val="clear" w:color="auto" w:fill="FAFAFA"/>
          </w:rPr>
          <w:t>AMSClientId</w:t>
        </w:r>
        <w:proofErr w:type="spellEnd"/>
        <w:r w:rsidRPr="000B4242">
          <w:rPr>
            <w:rFonts w:ascii="Consolas" w:hAnsi="Consolas" w:eastAsia="Times New Roman" w:cs="Times New Roman"/>
            <w:color w:val="171717"/>
            <w:sz w:val="21"/>
            <w:szCs w:val="21"/>
            <w:shd w:val="clear" w:color="auto" w:fill="FAFAFA"/>
          </w:rPr>
          <w:t>, _</w:t>
        </w:r>
        <w:proofErr w:type="spellStart"/>
        <w:r w:rsidRPr="000B4242">
          <w:rPr>
            <w:rFonts w:ascii="Consolas" w:hAnsi="Consolas" w:eastAsia="Times New Roman" w:cs="Times New Roman"/>
            <w:color w:val="171717"/>
            <w:sz w:val="21"/>
            <w:szCs w:val="21"/>
            <w:shd w:val="clear" w:color="auto" w:fill="FAFAFA"/>
          </w:rPr>
          <w:t>AMSClientSecret</w:t>
        </w:r>
        <w:proofErr w:type="spellEnd"/>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6951169D" w14:textId="77777777">
      <w:pPr>
        <w:spacing w:after="0"/>
        <w:rPr>
          <w:ins w:author="John Deutscher" w:date="2020-12-02T15:26:00Z" w:id="83"/>
          <w:rFonts w:ascii="Consolas" w:hAnsi="Consolas" w:eastAsia="Times New Roman" w:cs="Times New Roman"/>
          <w:color w:val="171717"/>
          <w:sz w:val="21"/>
          <w:szCs w:val="21"/>
          <w:shd w:val="clear" w:color="auto" w:fill="FAFAFA"/>
        </w:rPr>
      </w:pPr>
      <w:ins w:author="John Deutscher" w:date="2020-12-02T15:26:00Z" w:id="84">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AzureEnvironments.AzureCloudEnvironment</w:t>
        </w:r>
        <w:proofErr w:type="spellEnd"/>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66DD65B1" w14:textId="77777777">
      <w:pPr>
        <w:spacing w:after="0"/>
        <w:rPr>
          <w:ins w:author="John Deutscher" w:date="2020-12-02T15:26:00Z" w:id="85"/>
          <w:rFonts w:ascii="Consolas" w:hAnsi="Consolas" w:eastAsia="Times New Roman" w:cs="Times New Roman"/>
          <w:color w:val="171717"/>
          <w:sz w:val="21"/>
          <w:szCs w:val="21"/>
          <w:shd w:val="clear" w:color="auto" w:fill="FAFAFA"/>
        </w:rPr>
      </w:pPr>
    </w:p>
    <w:p w:rsidRPr="000B4242" w:rsidR="000B4242" w:rsidP="000B4242" w:rsidRDefault="000B4242" w14:paraId="56931D47" w14:textId="77777777">
      <w:pPr>
        <w:spacing w:after="0"/>
        <w:rPr>
          <w:ins w:author="John Deutscher" w:date="2020-12-02T15:26:00Z" w:id="86"/>
          <w:rFonts w:ascii="Consolas" w:hAnsi="Consolas" w:eastAsia="Times New Roman" w:cs="Times New Roman"/>
          <w:color w:val="171717"/>
          <w:sz w:val="21"/>
          <w:szCs w:val="21"/>
          <w:shd w:val="clear" w:color="auto" w:fill="FAFAFA"/>
        </w:rPr>
      </w:pPr>
      <w:ins w:author="John Deutscher" w:date="2020-12-02T15:26:00Z" w:id="87">
        <w:r w:rsidRPr="000B4242">
          <w:rPr>
            <w:rFonts w:ascii="Consolas" w:hAnsi="Consolas" w:eastAsia="Times New Roman" w:cs="Times New Roman"/>
            <w:color w:val="171717"/>
            <w:sz w:val="21"/>
            <w:szCs w:val="21"/>
            <w:shd w:val="clear" w:color="auto" w:fill="FAFAFA"/>
          </w:rPr>
          <w:t xml:space="preserve">            </w:t>
        </w:r>
        <w:r w:rsidRPr="000B4242">
          <w:rPr>
            <w:rFonts w:ascii="Consolas" w:hAnsi="Consolas" w:eastAsia="Times New Roman" w:cs="Times New Roman"/>
            <w:color w:val="0101FD"/>
            <w:sz w:val="21"/>
            <w:szCs w:val="21"/>
            <w:shd w:val="clear" w:color="auto" w:fill="FAFAFA"/>
          </w:rPr>
          <w:t>var</w:t>
        </w:r>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tokenProvider</w:t>
        </w:r>
        <w:proofErr w:type="spellEnd"/>
        <w:r w:rsidRPr="000B4242">
          <w:rPr>
            <w:rFonts w:ascii="Consolas" w:hAnsi="Consolas" w:eastAsia="Times New Roman" w:cs="Times New Roman"/>
            <w:color w:val="171717"/>
            <w:sz w:val="21"/>
            <w:szCs w:val="21"/>
            <w:shd w:val="clear" w:color="auto" w:fill="FAFAFA"/>
          </w:rPr>
          <w:t xml:space="preserve"> = </w:t>
        </w:r>
        <w:r w:rsidRPr="000B4242">
          <w:rPr>
            <w:rFonts w:ascii="Consolas" w:hAnsi="Consolas" w:eastAsia="Times New Roman" w:cs="Times New Roman"/>
            <w:color w:val="0101FD"/>
            <w:sz w:val="21"/>
            <w:szCs w:val="21"/>
            <w:shd w:val="clear" w:color="auto" w:fill="FAFAFA"/>
          </w:rPr>
          <w:t>new</w:t>
        </w:r>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AzureAdTokenProvider</w:t>
        </w:r>
        <w:proofErr w:type="spellEnd"/>
        <w:r w:rsidRPr="000B4242">
          <w:rPr>
            <w:rFonts w:ascii="Consolas" w:hAnsi="Consolas" w:eastAsia="Times New Roman" w:cs="Times New Roman"/>
            <w:color w:val="171717"/>
            <w:sz w:val="21"/>
            <w:szCs w:val="21"/>
            <w:shd w:val="clear" w:color="auto" w:fill="FAFAFA"/>
          </w:rPr>
          <w:t>(</w:t>
        </w:r>
        <w:proofErr w:type="spellStart"/>
        <w:r w:rsidRPr="000B4242">
          <w:rPr>
            <w:rFonts w:ascii="Consolas" w:hAnsi="Consolas" w:eastAsia="Times New Roman" w:cs="Times New Roman"/>
            <w:color w:val="171717"/>
            <w:sz w:val="21"/>
            <w:szCs w:val="21"/>
            <w:shd w:val="clear" w:color="auto" w:fill="FAFAFA"/>
          </w:rPr>
          <w:t>tokenCredentials</w:t>
        </w:r>
        <w:proofErr w:type="spellEnd"/>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64D70ECC" w14:textId="77777777">
      <w:pPr>
        <w:spacing w:after="0"/>
        <w:rPr>
          <w:ins w:author="John Deutscher" w:date="2020-12-02T15:26:00Z" w:id="88"/>
          <w:rFonts w:ascii="Consolas" w:hAnsi="Consolas" w:eastAsia="Times New Roman" w:cs="Times New Roman"/>
          <w:color w:val="171717"/>
          <w:sz w:val="21"/>
          <w:szCs w:val="21"/>
          <w:shd w:val="clear" w:color="auto" w:fill="FAFAFA"/>
        </w:rPr>
      </w:pPr>
    </w:p>
    <w:p w:rsidRPr="000B4242" w:rsidR="000B4242" w:rsidP="000B4242" w:rsidRDefault="000B4242" w14:paraId="295F986E" w14:textId="77777777">
      <w:pPr>
        <w:spacing w:after="0"/>
        <w:rPr>
          <w:ins w:author="John Deutscher" w:date="2020-12-02T15:26:00Z" w:id="89"/>
          <w:rFonts w:ascii="Consolas" w:hAnsi="Consolas" w:eastAsia="Times New Roman" w:cs="Times New Roman"/>
          <w:color w:val="171717"/>
          <w:sz w:val="21"/>
          <w:szCs w:val="21"/>
          <w:shd w:val="clear" w:color="auto" w:fill="FAFAFA"/>
        </w:rPr>
      </w:pPr>
      <w:ins w:author="John Deutscher" w:date="2020-12-02T15:26:00Z" w:id="90">
        <w:r w:rsidRPr="000B4242">
          <w:rPr>
            <w:rFonts w:ascii="Consolas" w:hAnsi="Consolas" w:eastAsia="Times New Roman" w:cs="Times New Roman"/>
            <w:color w:val="171717"/>
            <w:sz w:val="21"/>
            <w:szCs w:val="21"/>
            <w:shd w:val="clear" w:color="auto" w:fill="FAFAFA"/>
          </w:rPr>
          <w:t xml:space="preserve">            _context = </w:t>
        </w:r>
        <w:r w:rsidRPr="000B4242">
          <w:rPr>
            <w:rFonts w:ascii="Consolas" w:hAnsi="Consolas" w:eastAsia="Times New Roman" w:cs="Times New Roman"/>
            <w:color w:val="0101FD"/>
            <w:sz w:val="21"/>
            <w:szCs w:val="21"/>
            <w:shd w:val="clear" w:color="auto" w:fill="FAFAFA"/>
          </w:rPr>
          <w:t>new</w:t>
        </w:r>
        <w:r w:rsidRPr="000B4242">
          <w:rPr>
            <w:rFonts w:ascii="Consolas" w:hAnsi="Consolas" w:eastAsia="Times New Roman" w:cs="Times New Roman"/>
            <w:color w:val="171717"/>
            <w:sz w:val="21"/>
            <w:szCs w:val="21"/>
            <w:shd w:val="clear" w:color="auto" w:fill="FAFAFA"/>
          </w:rPr>
          <w:t xml:space="preserve"> </w:t>
        </w:r>
        <w:proofErr w:type="spellStart"/>
        <w:r w:rsidRPr="00494F9E">
          <w:rPr>
            <w:rFonts w:ascii="Consolas" w:hAnsi="Consolas" w:eastAsia="Times New Roman" w:cs="Times New Roman"/>
            <w:color w:val="171717"/>
            <w:sz w:val="21"/>
            <w:szCs w:val="21"/>
            <w:highlight w:val="yellow"/>
            <w:shd w:val="clear" w:color="auto" w:fill="FAFAFA"/>
            <w:rPrChange w:author="John Deutscher" w:date="2020-12-02T16:24:00Z" w:id="91">
              <w:rPr>
                <w:rFonts w:ascii="Consolas" w:hAnsi="Consolas" w:eastAsia="Times New Roman" w:cs="Times New Roman"/>
                <w:color w:val="171717"/>
                <w:sz w:val="21"/>
                <w:szCs w:val="21"/>
                <w:shd w:val="clear" w:color="auto" w:fill="FAFAFA"/>
              </w:rPr>
            </w:rPrChange>
          </w:rPr>
          <w:t>CloudMediaContext</w:t>
        </w:r>
        <w:proofErr w:type="spellEnd"/>
        <w:r w:rsidRPr="000B4242">
          <w:rPr>
            <w:rFonts w:ascii="Consolas" w:hAnsi="Consolas" w:eastAsia="Times New Roman" w:cs="Times New Roman"/>
            <w:color w:val="171717"/>
            <w:sz w:val="21"/>
            <w:szCs w:val="21"/>
            <w:shd w:val="clear" w:color="auto" w:fill="FAFAFA"/>
          </w:rPr>
          <w:t>(</w:t>
        </w:r>
        <w:r w:rsidRPr="000B4242">
          <w:rPr>
            <w:rFonts w:ascii="Consolas" w:hAnsi="Consolas" w:eastAsia="Times New Roman" w:cs="Times New Roman"/>
            <w:color w:val="0101FD"/>
            <w:sz w:val="21"/>
            <w:szCs w:val="21"/>
            <w:shd w:val="clear" w:color="auto" w:fill="FAFAFA"/>
          </w:rPr>
          <w:t>new</w:t>
        </w:r>
        <w:r w:rsidRPr="000B4242">
          <w:rPr>
            <w:rFonts w:ascii="Consolas" w:hAnsi="Consolas" w:eastAsia="Times New Roman" w:cs="Times New Roman"/>
            <w:color w:val="171717"/>
            <w:sz w:val="21"/>
            <w:szCs w:val="21"/>
            <w:shd w:val="clear" w:color="auto" w:fill="FAFAFA"/>
          </w:rPr>
          <w:t xml:space="preserve"> Uri(_</w:t>
        </w:r>
        <w:proofErr w:type="spellStart"/>
        <w:r w:rsidRPr="000B4242">
          <w:rPr>
            <w:rFonts w:ascii="Consolas" w:hAnsi="Consolas" w:eastAsia="Times New Roman" w:cs="Times New Roman"/>
            <w:color w:val="171717"/>
            <w:sz w:val="21"/>
            <w:szCs w:val="21"/>
            <w:shd w:val="clear" w:color="auto" w:fill="FAFAFA"/>
          </w:rPr>
          <w:t>RESTAPIEndpoint</w:t>
        </w:r>
        <w:proofErr w:type="spellEnd"/>
        <w:r w:rsidRPr="000B4242">
          <w:rPr>
            <w:rFonts w:ascii="Consolas" w:hAnsi="Consolas" w:eastAsia="Times New Roman" w:cs="Times New Roman"/>
            <w:color w:val="171717"/>
            <w:sz w:val="21"/>
            <w:szCs w:val="21"/>
            <w:shd w:val="clear" w:color="auto" w:fill="FAFAFA"/>
          </w:rPr>
          <w:t xml:space="preserve">), </w:t>
        </w:r>
        <w:proofErr w:type="spellStart"/>
        <w:r w:rsidRPr="000B4242">
          <w:rPr>
            <w:rFonts w:ascii="Consolas" w:hAnsi="Consolas" w:eastAsia="Times New Roman" w:cs="Times New Roman"/>
            <w:color w:val="171717"/>
            <w:sz w:val="21"/>
            <w:szCs w:val="21"/>
            <w:shd w:val="clear" w:color="auto" w:fill="FAFAFA"/>
          </w:rPr>
          <w:t>tokenProvider</w:t>
        </w:r>
        <w:proofErr w:type="spellEnd"/>
        <w:r w:rsidRPr="000B4242">
          <w:rPr>
            <w:rFonts w:ascii="Consolas" w:hAnsi="Consolas" w:eastAsia="Times New Roman" w:cs="Times New Roman"/>
            <w:color w:val="171717"/>
            <w:sz w:val="21"/>
            <w:szCs w:val="21"/>
            <w:shd w:val="clear" w:color="auto" w:fill="FAFAFA"/>
          </w:rPr>
          <w:t>);</w:t>
        </w:r>
      </w:ins>
    </w:p>
    <w:p w:rsidRPr="000B4242" w:rsidR="000B4242" w:rsidP="000B4242" w:rsidRDefault="000B4242" w14:paraId="53677227" w14:textId="77777777">
      <w:pPr>
        <w:spacing w:after="0"/>
        <w:rPr>
          <w:ins w:author="John Deutscher" w:date="2020-12-02T15:26:00Z" w:id="92"/>
          <w:rFonts w:ascii="Consolas" w:hAnsi="Consolas" w:eastAsia="Times New Roman" w:cs="Times New Roman"/>
          <w:color w:val="171717"/>
          <w:sz w:val="21"/>
          <w:szCs w:val="21"/>
          <w:shd w:val="clear" w:color="auto" w:fill="FAFAFA"/>
        </w:rPr>
      </w:pPr>
    </w:p>
    <w:p w:rsidR="00A10BBB" w:rsidP="000B4242" w:rsidRDefault="00A10BBB" w14:paraId="330867CE" w14:textId="745EC786">
      <w:pPr>
        <w:rPr>
          <w:ins w:author="John Deutscher" w:date="2020-12-02T15:31:00Z" w:id="93"/>
          <w:rFonts w:ascii="Consolas" w:hAnsi="Consolas" w:eastAsia="Times New Roman" w:cs="Times New Roman"/>
          <w:color w:val="008000"/>
          <w:sz w:val="21"/>
          <w:szCs w:val="21"/>
          <w:shd w:val="clear" w:color="auto" w:fill="FAFAFA"/>
        </w:rPr>
      </w:pPr>
      <w:ins w:author="John Deutscher" w:date="2020-12-02T15:31:00Z" w:id="94">
        <w:r>
          <w:rPr>
            <w:rFonts w:ascii="Consolas" w:hAnsi="Consolas" w:eastAsia="Times New Roman" w:cs="Times New Roman"/>
            <w:color w:val="008000"/>
            <w:sz w:val="21"/>
            <w:szCs w:val="21"/>
            <w:shd w:val="clear" w:color="auto" w:fill="FAFAFA"/>
          </w:rPr>
          <w:tab/>
        </w:r>
        <w:r>
          <w:rPr>
            <w:rFonts w:ascii="Consolas" w:hAnsi="Consolas" w:eastAsia="Times New Roman" w:cs="Times New Roman"/>
            <w:color w:val="008000"/>
            <w:sz w:val="21"/>
            <w:szCs w:val="21"/>
            <w:shd w:val="clear" w:color="auto" w:fill="FAFAFA"/>
          </w:rPr>
          <w:tab/>
        </w:r>
        <w:r w:rsidR="0057475F">
          <w:rPr>
            <w:rFonts w:ascii="Consolas" w:hAnsi="Consolas" w:eastAsia="Times New Roman" w:cs="Times New Roman"/>
            <w:color w:val="008000"/>
            <w:sz w:val="21"/>
            <w:szCs w:val="21"/>
            <w:shd w:val="clear" w:color="auto" w:fill="FAFAFA"/>
          </w:rPr>
          <w:t>...</w:t>
        </w:r>
      </w:ins>
    </w:p>
    <w:p w:rsidR="000B4242" w:rsidP="000B4242" w:rsidRDefault="000B4242" w14:paraId="3C3C3CED" w14:textId="2E1692BF">
      <w:pPr>
        <w:rPr>
          <w:ins w:author="John Deutscher" w:date="2020-12-02T15:31:00Z" w:id="95"/>
          <w:rFonts w:ascii="Consolas" w:hAnsi="Consolas" w:eastAsia="Times New Roman" w:cs="Times New Roman"/>
          <w:color w:val="171717"/>
          <w:sz w:val="21"/>
          <w:szCs w:val="21"/>
          <w:shd w:val="clear" w:color="auto" w:fill="FAFAFA"/>
        </w:rPr>
      </w:pPr>
      <w:ins w:author="John Deutscher" w:date="2020-12-02T15:26:00Z" w:id="96">
        <w:r w:rsidRPr="000B4242">
          <w:rPr>
            <w:rFonts w:ascii="Consolas" w:hAnsi="Consolas" w:eastAsia="Times New Roman" w:cs="Times New Roman"/>
            <w:color w:val="171717"/>
            <w:sz w:val="21"/>
            <w:szCs w:val="21"/>
            <w:shd w:val="clear" w:color="auto" w:fill="FAFAFA"/>
          </w:rPr>
          <w:t>}</w:t>
        </w:r>
      </w:ins>
    </w:p>
    <w:p w:rsidR="00C2409D" w:rsidP="000B4242" w:rsidRDefault="00C2409D" w14:paraId="1172D905" w14:textId="77777777">
      <w:pPr>
        <w:rPr>
          <w:ins w:author="John Deutscher" w:date="2020-12-02T15:31:00Z" w:id="97"/>
          <w:rFonts w:ascii="Consolas" w:hAnsi="Consolas" w:eastAsia="Times New Roman" w:cs="Times New Roman"/>
          <w:color w:val="171717"/>
          <w:sz w:val="21"/>
          <w:szCs w:val="21"/>
          <w:shd w:val="clear" w:color="auto" w:fill="FAFAFA"/>
        </w:rPr>
      </w:pPr>
    </w:p>
    <w:p w:rsidR="00C2409D" w:rsidP="000B4242" w:rsidRDefault="00C2409D" w14:paraId="364F37B8" w14:textId="21576970">
      <w:pPr>
        <w:rPr>
          <w:ins w:author="John Deutscher" w:date="2020-12-02T15:32:00Z" w:id="98"/>
        </w:rPr>
      </w:pPr>
      <w:ins w:author="John Deutscher" w:date="2020-12-02T15:32:00Z" w:id="99">
        <w:r>
          <w:t xml:space="preserve">In the new v3 API, the </w:t>
        </w:r>
      </w:ins>
      <w:ins w:author="John Deutscher" w:date="2020-12-02T16:24:00Z" w:id="100">
        <w:r w:rsidR="001964F8">
          <w:t xml:space="preserve">API </w:t>
        </w:r>
      </w:ins>
      <w:ins w:author="John Deutscher" w:date="2020-12-02T15:32:00Z" w:id="101">
        <w:r>
          <w:t xml:space="preserve">now </w:t>
        </w:r>
      </w:ins>
      <w:ins w:author="John Deutscher" w:date="2020-12-02T16:24:00Z" w:id="102">
        <w:r w:rsidR="001964F8">
          <w:t xml:space="preserve">uses </w:t>
        </w:r>
      </w:ins>
      <w:ins w:author="John Deutscher" w:date="2020-12-02T15:32:00Z" w:id="103">
        <w:r>
          <w:t>the standard Azure Resource Manage</w:t>
        </w:r>
      </w:ins>
      <w:ins w:author="John Deutscher" w:date="2020-12-02T16:25:00Z" w:id="104">
        <w:r w:rsidR="001964F8">
          <w:t>ment</w:t>
        </w:r>
      </w:ins>
      <w:ins w:author="John Deutscher" w:date="2020-12-02T15:32:00Z" w:id="105">
        <w:r>
          <w:t xml:space="preserve"> endpoint</w:t>
        </w:r>
      </w:ins>
      <w:ins w:author="John Deutscher" w:date="2020-12-02T16:25:00Z" w:id="106">
        <w:r w:rsidR="001964F8">
          <w:t xml:space="preserve">s </w:t>
        </w:r>
      </w:ins>
      <w:ins w:author="John Deutscher" w:date="2020-12-02T15:32:00Z" w:id="107">
        <w:r>
          <w:t>and the API uses a similar</w:t>
        </w:r>
      </w:ins>
      <w:ins w:author="John Deutscher" w:date="2020-12-02T16:25:00Z" w:id="108">
        <w:r w:rsidR="001964F8">
          <w:t xml:space="preserve"> and consistent</w:t>
        </w:r>
      </w:ins>
      <w:ins w:author="John Deutscher" w:date="2020-12-02T15:32:00Z" w:id="109">
        <w:r>
          <w:t xml:space="preserve"> model to all other Azure services. </w:t>
        </w:r>
      </w:ins>
    </w:p>
    <w:p w:rsidR="00C2409D" w:rsidP="000B4242" w:rsidRDefault="007A7F02" w14:paraId="38EBE731" w14:textId="2EBB47D6">
      <w:pPr>
        <w:rPr>
          <w:ins w:author="John Deutscher" w:date="2020-12-02T15:33:00Z" w:id="110"/>
        </w:rPr>
      </w:pPr>
      <w:ins w:author="John Deutscher" w:date="2020-12-02T15:33:00Z" w:id="111">
        <w:r>
          <w:t>The latest Open API specifications are maintained publicly in Github, with the 2020-05-01 version being the latest stable release of the v3 API.</w:t>
        </w:r>
        <w:r>
          <w:br/>
        </w:r>
        <w:r>
          <w:fldChar w:fldCharType="begin"/>
        </w:r>
        <w:r>
          <w:instrText xml:space="preserve"> HYPERLINK "https://github.com/Azure/azure-rest-api-specs/tree/master/specification/mediaservices/resource-manager/Microsoft.Media/stable/2020-05-01" </w:instrText>
        </w:r>
        <w:r>
          <w:fldChar w:fldCharType="separate"/>
        </w:r>
        <w:r>
          <w:rPr>
            <w:rStyle w:val="Hyperlink"/>
          </w:rPr>
          <w:t>azure-rest-api-specs/specification/mediaservices/resource-manager/Microsoft.Media/stable/2020-05-01 at master · Azure/azure-rest-</w:t>
        </w:r>
        <w:proofErr w:type="spellStart"/>
        <w:r>
          <w:rPr>
            <w:rStyle w:val="Hyperlink"/>
          </w:rPr>
          <w:t>api</w:t>
        </w:r>
        <w:proofErr w:type="spellEnd"/>
        <w:r>
          <w:rPr>
            <w:rStyle w:val="Hyperlink"/>
          </w:rPr>
          <w:t>-specs (github.com)</w:t>
        </w:r>
        <w:r>
          <w:fldChar w:fldCharType="end"/>
        </w:r>
      </w:ins>
    </w:p>
    <w:p w:rsidR="00AF4233" w:rsidP="000B4242" w:rsidRDefault="00AF4233" w14:paraId="7BCC88E1" w14:textId="00D89E31">
      <w:pPr>
        <w:rPr>
          <w:ins w:author="John Deutscher" w:date="2020-12-02T15:39:00Z" w:id="112"/>
        </w:rPr>
      </w:pPr>
      <w:ins w:author="John Deutscher" w:date="2020-12-02T15:34:00Z" w:id="113">
        <w:r>
          <w:t xml:space="preserve">All client SDKs are derived and generated from the Open API specification published on Github. </w:t>
        </w:r>
      </w:ins>
      <w:ins w:author="John Deutscher" w:date="2020-12-02T15:37:00Z" w:id="114">
        <w:r w:rsidR="001F45D8">
          <w:t xml:space="preserve">To connect to the v3 APIs, you fist need to update to the latest .NET SDK for the v3 API </w:t>
        </w:r>
      </w:ins>
      <w:ins w:author="John Deutscher" w:date="2020-12-02T15:41:00Z" w:id="115">
        <w:r w:rsidR="00E63DDD">
          <w:fldChar w:fldCharType="begin"/>
        </w:r>
        <w:r w:rsidR="00E63DDD">
          <w:instrText xml:space="preserve"> HYPERLINK "https://www.nuget.org/packages/Microsoft.Azure.Management.Media/" </w:instrText>
        </w:r>
        <w:r w:rsidR="00E63DDD">
          <w:fldChar w:fldCharType="separate"/>
        </w:r>
        <w:r w:rsidRPr="00E63DDD" w:rsidR="001F45D8">
          <w:rPr>
            <w:rStyle w:val="Hyperlink"/>
          </w:rPr>
          <w:t>here</w:t>
        </w:r>
        <w:r w:rsidR="00E63DDD">
          <w:fldChar w:fldCharType="end"/>
        </w:r>
      </w:ins>
      <w:ins w:author="John Deutscher" w:date="2020-12-02T15:37:00Z" w:id="116">
        <w:r w:rsidR="001F45D8">
          <w:t xml:space="preserve">. </w:t>
        </w:r>
      </w:ins>
      <w:ins w:author="John Deutscher" w:date="2020-12-02T15:42:00Z" w:id="117">
        <w:r w:rsidR="002A45E3">
          <w:t xml:space="preserve"> Version 3.0</w:t>
        </w:r>
      </w:ins>
      <w:ins w:author="John Deutscher" w:date="2020-12-02T15:43:00Z" w:id="118">
        <w:r w:rsidR="00F34A52">
          <w:t>.</w:t>
        </w:r>
      </w:ins>
      <w:ins w:author="John Deutscher" w:date="2020-12-02T15:42:00Z" w:id="119">
        <w:r w:rsidR="002A45E3">
          <w:t xml:space="preserve">2 and higher support the 2020-05-01 version of the API referenced in the Open API </w:t>
        </w:r>
      </w:ins>
      <w:ins w:author="John Deutscher" w:date="2020-12-02T15:43:00Z" w:id="120">
        <w:r w:rsidR="002A45E3">
          <w:t xml:space="preserve">above. </w:t>
        </w:r>
      </w:ins>
    </w:p>
    <w:p w:rsidR="00E85B05" w:rsidP="000B4242" w:rsidRDefault="00E85B05" w14:paraId="34C19E97" w14:textId="722D2F5A">
      <w:pPr>
        <w:rPr>
          <w:ins w:author="John Deutscher" w:date="2020-12-02T15:39:00Z" w:id="121"/>
        </w:rPr>
      </w:pPr>
      <w:ins w:author="John Deutscher" w:date="2020-12-02T15:39:00Z" w:id="122">
        <w:r>
          <w:t xml:space="preserve">To install the latest SDK using </w:t>
        </w:r>
        <w:proofErr w:type="spellStart"/>
        <w:r w:rsidR="00ED0883">
          <w:t>PackageManager</w:t>
        </w:r>
        <w:proofErr w:type="spellEnd"/>
        <w:r w:rsidR="00ED0883">
          <w:t>, use the following command:</w:t>
        </w:r>
      </w:ins>
    </w:p>
    <w:p w:rsidRPr="00872396" w:rsidR="001F493A" w:rsidP="006D1DD5" w:rsidRDefault="001F493A" w14:paraId="4051C17E" w14:textId="539AF1B1">
      <w:pPr>
        <w:pStyle w:val="BlockText"/>
        <w:ind w:firstLine="720"/>
        <w:rPr>
          <w:ins w:author="John Deutscher" w:date="2020-12-02T15:40:00Z" w:id="123"/>
          <w:rFonts w:ascii="Courier New" w:hAnsi="Courier New" w:cs="Courier New"/>
          <w:rPrChange w:author="John Deutscher" w:date="2020-12-07T11:36:00Z" w:id="124">
            <w:rPr>
              <w:ins w:author="John Deutscher" w:date="2020-12-02T15:40:00Z" w:id="125"/>
            </w:rPr>
          </w:rPrChange>
        </w:rPr>
      </w:pPr>
      <w:ins w:author="John Deutscher" w:date="2020-12-02T15:39:00Z" w:id="126">
        <w:r w:rsidRPr="00872396">
          <w:rPr>
            <w:rFonts w:ascii="Courier New" w:hAnsi="Courier New" w:cs="Courier New"/>
            <w:rPrChange w:author="John Deutscher" w:date="2020-12-07T11:36:00Z" w:id="127">
              <w:rPr/>
            </w:rPrChange>
          </w:rPr>
          <w:t xml:space="preserve">Install-Package </w:t>
        </w:r>
        <w:proofErr w:type="spellStart"/>
        <w:r w:rsidRPr="00872396">
          <w:rPr>
            <w:rFonts w:ascii="Courier New" w:hAnsi="Courier New" w:cs="Courier New"/>
            <w:rPrChange w:author="John Deutscher" w:date="2020-12-07T11:36:00Z" w:id="128">
              <w:rPr/>
            </w:rPrChange>
          </w:rPr>
          <w:t>Microsoft.Azure.Management.Media</w:t>
        </w:r>
        <w:proofErr w:type="spellEnd"/>
        <w:r w:rsidRPr="00872396">
          <w:rPr>
            <w:rFonts w:ascii="Courier New" w:hAnsi="Courier New" w:cs="Courier New"/>
            <w:rPrChange w:author="John Deutscher" w:date="2020-12-07T11:36:00Z" w:id="129">
              <w:rPr/>
            </w:rPrChange>
          </w:rPr>
          <w:t xml:space="preserve"> </w:t>
        </w:r>
      </w:ins>
    </w:p>
    <w:p w:rsidR="006D1DD5" w:rsidP="006D1DD5" w:rsidRDefault="006D1DD5" w14:paraId="7C9AEAEA" w14:textId="26ADD8EA">
      <w:pPr>
        <w:pStyle w:val="BodyText"/>
        <w:rPr>
          <w:ins w:author="John Deutscher" w:date="2020-12-02T15:40:00Z" w:id="130"/>
        </w:rPr>
      </w:pPr>
      <w:ins w:author="John Deutscher" w:date="2020-12-02T15:40:00Z" w:id="131">
        <w:r>
          <w:t xml:space="preserve">To install the latest SDK using </w:t>
        </w:r>
        <w:r w:rsidR="00794943">
          <w:t>the .NET CLI use the following command:</w:t>
        </w:r>
      </w:ins>
    </w:p>
    <w:p w:rsidRPr="00872396" w:rsidR="00FD772A" w:rsidRDefault="00794943" w14:paraId="2EB579F4" w14:textId="72FE1D72">
      <w:pPr>
        <w:pStyle w:val="BlockText"/>
        <w:ind w:firstLine="720"/>
        <w:rPr>
          <w:ins w:author="John Deutscher" w:date="2020-12-02T16:22:00Z" w:id="132"/>
          <w:rFonts w:ascii="Courier New" w:hAnsi="Courier New" w:cs="Courier New"/>
          <w:rPrChange w:author="John Deutscher" w:date="2020-12-07T11:36:00Z" w:id="133">
            <w:rPr>
              <w:ins w:author="John Deutscher" w:date="2020-12-02T16:22:00Z" w:id="134"/>
            </w:rPr>
          </w:rPrChange>
        </w:rPr>
      </w:pPr>
      <w:ins w:author="John Deutscher" w:date="2020-12-02T15:40:00Z" w:id="135">
        <w:r w:rsidRPr="00872396">
          <w:rPr>
            <w:rFonts w:ascii="Courier New" w:hAnsi="Courier New" w:cs="Courier New"/>
            <w:rPrChange w:author="John Deutscher" w:date="2020-12-07T11:36:00Z" w:id="136">
              <w:rPr/>
            </w:rPrChange>
          </w:rPr>
          <w:t xml:space="preserve">dotnet add package </w:t>
        </w:r>
        <w:proofErr w:type="spellStart"/>
        <w:r w:rsidRPr="00872396">
          <w:rPr>
            <w:rFonts w:ascii="Courier New" w:hAnsi="Courier New" w:cs="Courier New"/>
            <w:rPrChange w:author="John Deutscher" w:date="2020-12-07T11:36:00Z" w:id="137">
              <w:rPr/>
            </w:rPrChange>
          </w:rPr>
          <w:t>Microsoft.Azure.Management.Media</w:t>
        </w:r>
      </w:ins>
      <w:proofErr w:type="spellEnd"/>
      <w:ins w:author="John Deutscher" w:date="2020-12-02T16:22:00Z" w:id="138">
        <w:r w:rsidRPr="00872396" w:rsidR="00FD772A">
          <w:rPr>
            <w:rFonts w:ascii="Courier New" w:hAnsi="Courier New" w:cs="Courier New"/>
            <w:rPrChange w:author="John Deutscher" w:date="2020-12-07T11:36:00Z" w:id="139">
              <w:rPr/>
            </w:rPrChange>
          </w:rPr>
          <w:t xml:space="preserve"> </w:t>
        </w:r>
      </w:ins>
      <w:ins w:author="John Deutscher" w:date="2020-12-02T16:23:00Z" w:id="140">
        <w:r w:rsidRPr="00872396" w:rsidR="00FD772A">
          <w:rPr>
            <w:rFonts w:ascii="Courier New" w:hAnsi="Courier New" w:cs="Courier New"/>
            <w:rPrChange w:author="John Deutscher" w:date="2020-12-07T11:36:00Z" w:id="141">
              <w:rPr/>
            </w:rPrChange>
          </w:rPr>
          <w:br/>
        </w:r>
      </w:ins>
    </w:p>
    <w:p w:rsidRPr="00FD772A" w:rsidR="00FD772A" w:rsidP="00FD772A" w:rsidRDefault="00FD772A" w14:paraId="7940D067" w14:textId="16F416E8">
      <w:pPr>
        <w:pStyle w:val="BlockText"/>
        <w:rPr>
          <w:ins w:author="John Deutscher" w:date="2020-12-02T16:22:00Z" w:id="142"/>
          <w:rFonts w:asciiTheme="minorHAnsi" w:hAnsiTheme="minorHAnsi" w:eastAsiaTheme="minorHAnsi" w:cstheme="minorBidi"/>
          <w:bCs w:val="0"/>
          <w:sz w:val="24"/>
          <w:szCs w:val="24"/>
          <w:rPrChange w:author="John Deutscher" w:date="2020-12-02T16:23:00Z" w:id="143">
            <w:rPr>
              <w:ins w:author="John Deutscher" w:date="2020-12-02T16:22:00Z" w:id="144"/>
            </w:rPr>
          </w:rPrChange>
        </w:rPr>
      </w:pPr>
      <w:commentRangeStart w:id="145"/>
      <w:ins w:author="John Deutscher" w:date="2020-12-02T16:22:00Z" w:id="146">
        <w:r w:rsidRPr="00FD772A">
          <w:rPr>
            <w:rFonts w:asciiTheme="minorHAnsi" w:hAnsiTheme="minorHAnsi" w:eastAsiaTheme="minorHAnsi" w:cstheme="minorBidi"/>
            <w:bCs w:val="0"/>
            <w:sz w:val="24"/>
            <w:szCs w:val="24"/>
            <w:rPrChange w:author="John Deutscher" w:date="2020-12-02T16:23:00Z" w:id="147">
              <w:rPr/>
            </w:rPrChange>
          </w:rPr>
          <w:t>A full tutorial walkthrough on how to connect to the new v3 .NET A</w:t>
        </w:r>
      </w:ins>
      <w:ins w:author="John Deutscher" w:date="2020-12-02T16:23:00Z" w:id="148">
        <w:r w:rsidRPr="00FD772A">
          <w:rPr>
            <w:rFonts w:asciiTheme="minorHAnsi" w:hAnsiTheme="minorHAnsi" w:eastAsiaTheme="minorHAnsi" w:cstheme="minorBidi"/>
            <w:bCs w:val="0"/>
            <w:sz w:val="24"/>
            <w:szCs w:val="24"/>
            <w:rPrChange w:author="John Deutscher" w:date="2020-12-02T16:23:00Z" w:id="149">
              <w:rPr/>
            </w:rPrChange>
          </w:rPr>
          <w:t xml:space="preserve">PI is available here. </w:t>
        </w:r>
      </w:ins>
    </w:p>
    <w:p w:rsidRPr="007F6B4B" w:rsidR="002A45E3" w:rsidRDefault="00FD772A" w14:paraId="5542384B" w14:textId="3FD0A8A0">
      <w:pPr>
        <w:pStyle w:val="BlockText"/>
        <w:rPr>
          <w:ins w:author="John Deutscher" w:date="2020-12-02T15:37:00Z" w:id="150"/>
        </w:rPr>
        <w:pPrChange w:author="John Deutscher" w:date="2020-12-02T16:22:00Z" w:id="151">
          <w:pPr/>
        </w:pPrChange>
      </w:pPr>
      <w:ins w:author="John Deutscher" w:date="2020-12-02T16:22:00Z" w:id="152">
        <w:r>
          <w:fldChar w:fldCharType="begin"/>
        </w:r>
        <w:r>
          <w:instrText xml:space="preserve"> HYPERLINK "https://docs.microsoft.com/en-us/azure/media-services/latest/configure-connect-dotnet-howto" </w:instrText>
        </w:r>
        <w:r>
          <w:fldChar w:fldCharType="separate"/>
        </w:r>
        <w:r>
          <w:rPr>
            <w:rStyle w:val="Hyperlink"/>
          </w:rPr>
          <w:t>Connect to Azure Media Services v3 API - .NET - Azure Media Services v3 | Microsoft Docs</w:t>
        </w:r>
        <w:r>
          <w:fldChar w:fldCharType="end"/>
        </w:r>
      </w:ins>
      <w:commentRangeEnd w:id="145"/>
      <w:ins w:author="John Deutscher" w:date="2020-12-02T16:26:00Z" w:id="153">
        <w:r w:rsidR="001E54C5">
          <w:rPr>
            <w:rStyle w:val="CommentReference"/>
            <w:rFonts w:asciiTheme="minorHAnsi" w:hAnsiTheme="minorHAnsi" w:eastAsiaTheme="minorHAnsi" w:cstheme="minorBidi"/>
            <w:bCs w:val="0"/>
          </w:rPr>
          <w:commentReference w:id="145"/>
        </w:r>
      </w:ins>
      <w:ins w:author="John Deutscher" w:date="2020-12-02T15:43:00Z" w:id="155">
        <w:r w:rsidR="004D7E50">
          <w:br/>
        </w:r>
      </w:ins>
    </w:p>
    <w:p w:rsidR="001F45D8" w:rsidP="000B4242" w:rsidRDefault="00FD772A" w14:paraId="4F69F321" w14:textId="641BA719">
      <w:pPr>
        <w:rPr>
          <w:ins w:author="John Deutscher" w:date="2020-12-02T15:37:00Z" w:id="156"/>
        </w:rPr>
      </w:pPr>
      <w:ins w:author="John Deutscher" w:date="2020-12-02T16:23:00Z" w:id="157">
        <w:r>
          <w:t xml:space="preserve">In addition, full </w:t>
        </w:r>
      </w:ins>
      <w:ins w:author="John Deutscher" w:date="2020-12-02T15:41:00Z" w:id="158">
        <w:r w:rsidR="00F72B5A">
          <w:t>.NET s</w:t>
        </w:r>
      </w:ins>
      <w:ins w:author="John Deutscher" w:date="2020-12-02T15:37:00Z" w:id="159">
        <w:r w:rsidR="004140D3">
          <w:t xml:space="preserve">amples are available in the </w:t>
        </w:r>
      </w:ins>
      <w:ins w:author="John Deutscher" w:date="2020-12-02T15:38:00Z" w:id="160">
        <w:r w:rsidR="004140D3">
          <w:t xml:space="preserve">following GitHub </w:t>
        </w:r>
        <w:r w:rsidR="00BF26A6">
          <w:t xml:space="preserve">for various scenarios. </w:t>
        </w:r>
      </w:ins>
    </w:p>
    <w:p w:rsidR="00BF26A6" w:rsidP="000B4242" w:rsidRDefault="004140D3" w14:paraId="33B8A572" w14:textId="2D736154">
      <w:pPr>
        <w:rPr>
          <w:ins w:author="John Deutscher" w:date="2020-12-02T16:23:00Z" w:id="161"/>
        </w:rPr>
      </w:pPr>
      <w:ins w:author="John Deutscher" w:date="2020-12-02T15:37:00Z" w:id="162">
        <w:r>
          <w:fldChar w:fldCharType="begin"/>
        </w:r>
        <w:r>
          <w:instrText xml:space="preserve"> HYPERLINK "https://github.com/Azure-Samples/media-services-v3-dotnet" </w:instrText>
        </w:r>
        <w:r>
          <w:fldChar w:fldCharType="separate"/>
        </w:r>
        <w:r>
          <w:rPr>
            <w:rStyle w:val="Hyperlink"/>
          </w:rPr>
          <w:t>Azure-Samples/media-services-v3-dotnet: The projects in this repository show how to implement different Azure Media Services scenarios using the v3 version. (github.com)</w:t>
        </w:r>
        <w:r>
          <w:fldChar w:fldCharType="end"/>
        </w:r>
      </w:ins>
    </w:p>
    <w:p w:rsidR="00FD772A" w:rsidP="000B4242" w:rsidRDefault="00FD772A" w14:paraId="77B367A6" w14:textId="77777777"/>
    <w:p w:rsidR="00005612" w:rsidDel="00561E3E" w:rsidRDefault="00F20BEA" w14:paraId="3652C22A" w14:textId="3DA7EF27">
      <w:pPr>
        <w:pStyle w:val="Heading3"/>
        <w:rPr>
          <w:del w:author="John Deutscher" w:date="2020-12-02T10:23:00Z" w:id="163"/>
        </w:rPr>
        <w:pPrChange w:author="John Deutscher" w:date="2020-12-02T12:56:00Z" w:id="164">
          <w:pPr/>
        </w:pPrChange>
      </w:pPr>
      <w:r w:rsidRPr="007F6B4B">
        <w:t>Inventory your architecture</w:t>
      </w:r>
      <w:del w:author="John Deutscher" w:date="2020-12-02T10:23:00Z" w:id="165">
        <w:r w:rsidRPr="00DD3BF9" w:rsidDel="00561E3E">
          <w:delText>.</w:delText>
        </w:r>
      </w:del>
    </w:p>
    <w:p w:rsidRPr="007F6B4B" w:rsidR="00561E3E" w:rsidRDefault="00561E3E" w14:paraId="6CE7AB84" w14:textId="77777777">
      <w:pPr>
        <w:pStyle w:val="Heading3"/>
        <w:rPr>
          <w:ins w:author="John Deutscher" w:date="2020-12-02T10:23:00Z" w:id="166"/>
        </w:rPr>
        <w:pPrChange w:author="John Deutscher" w:date="2020-12-02T12:56:00Z" w:id="167">
          <w:pPr>
            <w:numPr>
              <w:numId w:val="2"/>
            </w:numPr>
            <w:tabs>
              <w:tab w:val="num" w:pos="0"/>
            </w:tabs>
            <w:ind w:left="480" w:hanging="480"/>
          </w:pPr>
        </w:pPrChange>
      </w:pPr>
    </w:p>
    <w:p w:rsidR="00005612" w:rsidRDefault="00F20BEA" w14:paraId="1FEFA5F4" w14:textId="77777777">
      <w:pPr>
        <w:pPrChange w:author="John Deutscher" w:date="2020-12-02T10:23:00Z" w:id="168">
          <w:pPr>
            <w:numPr>
              <w:ilvl w:val="1"/>
              <w:numId w:val="3"/>
            </w:numPr>
            <w:tabs>
              <w:tab w:val="num" w:pos="720"/>
            </w:tabs>
            <w:ind w:left="1200" w:hanging="480"/>
          </w:pPr>
        </w:pPrChange>
      </w:pPr>
      <w:r>
        <w:t>Compare what you are currently using and compare it what is now available in V3.</w:t>
      </w:r>
    </w:p>
    <w:p w:rsidR="00005612" w:rsidRDefault="00F20BEA" w14:paraId="47BE57F5" w14:textId="77777777">
      <w:pPr>
        <w:numPr>
          <w:ilvl w:val="2"/>
          <w:numId w:val="61"/>
        </w:numPr>
      </w:pPr>
      <w:r>
        <w:t>Features available in V3</w:t>
      </w:r>
    </w:p>
    <w:p w:rsidR="00005612" w:rsidRDefault="00F20BEA" w14:paraId="6C41356E" w14:textId="77777777">
      <w:pPr>
        <w:numPr>
          <w:ilvl w:val="3"/>
          <w:numId w:val="62"/>
        </w:numPr>
      </w:pPr>
      <w:r>
        <w:t>Azure AD integration</w:t>
      </w:r>
    </w:p>
    <w:p w:rsidR="00005612" w:rsidRDefault="00F20BEA" w14:paraId="1CABBE97" w14:textId="77777777">
      <w:pPr>
        <w:numPr>
          <w:ilvl w:val="4"/>
          <w:numId w:val="63"/>
        </w:numPr>
      </w:pPr>
      <w:r>
        <w:t>Accounts and storage: Encryption at rest</w:t>
      </w:r>
    </w:p>
    <w:p w:rsidR="00005612" w:rsidRDefault="00F20BEA" w14:paraId="03BB63A0" w14:textId="77777777">
      <w:pPr>
        <w:numPr>
          <w:ilvl w:val="4"/>
          <w:numId w:val="63"/>
        </w:numPr>
      </w:pPr>
      <w:r>
        <w:t>Content protection</w:t>
      </w:r>
    </w:p>
    <w:p w:rsidR="00005612" w:rsidRDefault="00F20BEA" w14:paraId="46E9B084" w14:textId="791E7BF4">
      <w:pPr>
        <w:numPr>
          <w:ilvl w:val="4"/>
          <w:numId w:val="63"/>
        </w:numPr>
      </w:pPr>
      <w:r>
        <w:t>Live events</w:t>
      </w:r>
    </w:p>
    <w:p w:rsidRPr="000F0BF2" w:rsidR="000F0BF2" w:rsidP="00CF45C1" w:rsidRDefault="00CF45C1" w14:paraId="7497BF97" w14:textId="21862D6A">
      <w:pPr>
        <w:numPr>
          <w:ilvl w:val="5"/>
          <w:numId w:val="63"/>
        </w:numPr>
      </w:pPr>
      <w:r>
        <w:t xml:space="preserve">24x7 live streaming on pass-through and encoding </w:t>
      </w:r>
      <w:r w:rsidR="649D463F">
        <w:t>live events</w:t>
      </w:r>
    </w:p>
    <w:p w:rsidR="1FB99E0A" w:rsidRDefault="75D8D8A2" w14:paraId="4512AF53" w14:textId="57D61015">
      <w:pPr>
        <w:numPr>
          <w:ilvl w:val="5"/>
          <w:numId w:val="87"/>
        </w:numPr>
        <w:pPrChange w:author="John Deutscher" w:date="2020-12-07T11:06:00Z" w:id="169">
          <w:pPr>
            <w:numPr>
              <w:ilvl w:val="5"/>
              <w:numId w:val="59"/>
            </w:numPr>
            <w:tabs>
              <w:tab w:val="num" w:pos="3600"/>
            </w:tabs>
            <w:ind w:left="4080" w:hanging="480"/>
          </w:pPr>
        </w:pPrChange>
      </w:pPr>
      <w:r>
        <w:t xml:space="preserve">Premium 1080p encoding </w:t>
      </w:r>
      <w:r w:rsidR="5BDE4F62">
        <w:t>live events</w:t>
      </w:r>
    </w:p>
    <w:p w:rsidR="00CF45C1" w:rsidP="00CF45C1" w:rsidRDefault="00CF45C1" w14:paraId="6814A583" w14:textId="34A4AA47">
      <w:pPr>
        <w:numPr>
          <w:ilvl w:val="5"/>
          <w:numId w:val="63"/>
        </w:numPr>
      </w:pPr>
      <w:r>
        <w:t xml:space="preserve">Support for </w:t>
      </w:r>
      <w:r w:rsidR="6A606AD4">
        <w:t xml:space="preserve">standby </w:t>
      </w:r>
      <w:r>
        <w:t xml:space="preserve">mode to help build pools of quicker starting live events at reduced cost. </w:t>
      </w:r>
    </w:p>
    <w:p w:rsidRPr="00A25324" w:rsidR="00A25324" w:rsidP="00A25324" w:rsidRDefault="00CF45C1" w14:paraId="4200CAFB" w14:textId="47AFC2CB">
      <w:pPr>
        <w:numPr>
          <w:ilvl w:val="5"/>
          <w:numId w:val="63"/>
        </w:numPr>
      </w:pPr>
      <w:r>
        <w:t>Live transcription support</w:t>
      </w:r>
    </w:p>
    <w:p w:rsidR="4CF93A3B" w:rsidRDefault="4CF93A3B" w14:paraId="7C27DF7F" w14:textId="7AA6E032">
      <w:pPr>
        <w:numPr>
          <w:ilvl w:val="5"/>
          <w:numId w:val="87"/>
        </w:numPr>
        <w:pPrChange w:author="John Deutscher" w:date="2020-12-07T11:06:00Z" w:id="170">
          <w:pPr>
            <w:numPr>
              <w:ilvl w:val="5"/>
              <w:numId w:val="59"/>
            </w:numPr>
            <w:tabs>
              <w:tab w:val="num" w:pos="3600"/>
            </w:tabs>
            <w:ind w:left="4080" w:hanging="480"/>
          </w:pPr>
        </w:pPrChange>
      </w:pPr>
      <w:r>
        <w:t>Encoding live events will output constant fragment sized outputs, allowing inputs with variable key frame intervals</w:t>
      </w:r>
    </w:p>
    <w:p w:rsidR="4CF93A3B" w:rsidRDefault="4CF93A3B" w14:paraId="1A77D41C" w14:textId="6BDDE408">
      <w:pPr>
        <w:numPr>
          <w:ilvl w:val="5"/>
          <w:numId w:val="87"/>
        </w:numPr>
        <w:pPrChange w:author="John Deutscher" w:date="2020-12-07T11:06:00Z" w:id="171">
          <w:pPr>
            <w:numPr>
              <w:ilvl w:val="5"/>
              <w:numId w:val="59"/>
            </w:numPr>
            <w:tabs>
              <w:tab w:val="num" w:pos="3600"/>
            </w:tabs>
            <w:ind w:left="4080" w:hanging="480"/>
          </w:pPr>
        </w:pPrChange>
      </w:pPr>
      <w:r>
        <w:t>Inputs of various aspect ratios will not result in stretching in the output</w:t>
      </w:r>
    </w:p>
    <w:p w:rsidR="4CF93A3B" w:rsidRDefault="4CF93A3B" w14:paraId="6DE20EAC" w14:textId="2BC99958">
      <w:pPr>
        <w:numPr>
          <w:ilvl w:val="5"/>
          <w:numId w:val="87"/>
        </w:numPr>
        <w:pPrChange w:author="John Deutscher" w:date="2020-12-07T11:06:00Z" w:id="172">
          <w:pPr>
            <w:numPr>
              <w:ilvl w:val="5"/>
              <w:numId w:val="59"/>
            </w:numPr>
            <w:tabs>
              <w:tab w:val="num" w:pos="3600"/>
            </w:tabs>
            <w:ind w:left="4080" w:hanging="480"/>
          </w:pPr>
        </w:pPrChange>
      </w:pPr>
      <w:r>
        <w:t>Additional ingest metrics</w:t>
      </w:r>
    </w:p>
    <w:p w:rsidR="00324632" w:rsidRDefault="00324632" w14:paraId="4C0366DA" w14:textId="1624CAAC">
      <w:pPr>
        <w:numPr>
          <w:ilvl w:val="5"/>
          <w:numId w:val="63"/>
        </w:numPr>
        <w:pPrChange w:author="John Deutscher" w:date="2020-11-24T10:47:00Z" w:id="173">
          <w:pPr>
            <w:numPr>
              <w:ilvl w:val="4"/>
              <w:numId w:val="6"/>
            </w:numPr>
            <w:tabs>
              <w:tab w:val="num" w:pos="2880"/>
            </w:tabs>
            <w:ind w:left="3360" w:hanging="480"/>
          </w:pPr>
        </w:pPrChange>
      </w:pPr>
      <w:r>
        <w:t>Updated Portal experience</w:t>
      </w:r>
    </w:p>
    <w:p w:rsidR="00005612" w:rsidRDefault="00F20BEA" w14:paraId="0E25850F" w14:textId="77777777">
      <w:pPr>
        <w:numPr>
          <w:ilvl w:val="4"/>
          <w:numId w:val="63"/>
        </w:numPr>
      </w:pPr>
      <w:r>
        <w:t>Monitoring: Use Azure Monitor</w:t>
      </w:r>
    </w:p>
    <w:p w:rsidR="004002F4" w:rsidP="004002F4" w:rsidRDefault="004002F4" w14:paraId="6319F8E5" w14:textId="6D3266E1">
      <w:pPr>
        <w:numPr>
          <w:ilvl w:val="5"/>
          <w:numId w:val="63"/>
        </w:numPr>
      </w:pPr>
      <w:r>
        <w:t>Monitor Live Events</w:t>
      </w:r>
    </w:p>
    <w:p w:rsidR="004002F4" w:rsidP="004002F4" w:rsidRDefault="004002F4" w14:paraId="7672BD73" w14:textId="53547440">
      <w:pPr>
        <w:numPr>
          <w:ilvl w:val="5"/>
          <w:numId w:val="63"/>
        </w:numPr>
      </w:pPr>
      <w:r>
        <w:t>Monitor Streaming Endpoints</w:t>
      </w:r>
    </w:p>
    <w:p w:rsidR="004002F4" w:rsidP="004002F4" w:rsidRDefault="004002F4" w14:paraId="18AB93A5" w14:textId="666AD6CB">
      <w:pPr>
        <w:numPr>
          <w:ilvl w:val="5"/>
          <w:numId w:val="63"/>
        </w:numPr>
      </w:pPr>
      <w:r>
        <w:t>Monitor Key Delivery</w:t>
      </w:r>
    </w:p>
    <w:p w:rsidR="004002F4" w:rsidP="004002F4" w:rsidRDefault="004002F4" w14:paraId="5F463196" w14:textId="593A0060">
      <w:pPr>
        <w:numPr>
          <w:ilvl w:val="4"/>
          <w:numId w:val="63"/>
        </w:numPr>
      </w:pPr>
      <w:r>
        <w:t>Azure Event Grid</w:t>
      </w:r>
    </w:p>
    <w:p w:rsidR="004002F4" w:rsidRDefault="004002F4" w14:paraId="094FE612" w14:textId="66645BB4">
      <w:pPr>
        <w:numPr>
          <w:ilvl w:val="5"/>
          <w:numId w:val="63"/>
        </w:numPr>
        <w:pPrChange w:author="John Deutscher" w:date="2020-11-24T10:48:00Z" w:id="174">
          <w:pPr>
            <w:numPr>
              <w:ilvl w:val="4"/>
              <w:numId w:val="6"/>
            </w:numPr>
            <w:tabs>
              <w:tab w:val="num" w:pos="2880"/>
            </w:tabs>
            <w:ind w:left="3360" w:hanging="480"/>
          </w:pPr>
        </w:pPrChange>
      </w:pPr>
      <w:r>
        <w:t xml:space="preserve">Webhooks are no longer </w:t>
      </w:r>
      <w:r w:rsidR="008912D5">
        <w:t>supported and</w:t>
      </w:r>
      <w:r>
        <w:t xml:space="preserve"> have been replaced by Event Grid integration. Customers should move their code from Web hook</w:t>
      </w:r>
      <w:r w:rsidR="00536BC7">
        <w:t xml:space="preserve">s to Event Grid for notifications. </w:t>
      </w:r>
    </w:p>
    <w:p w:rsidR="00005612" w:rsidRDefault="00F20BEA" w14:paraId="506E4067" w14:textId="77777777">
      <w:pPr>
        <w:numPr>
          <w:ilvl w:val="4"/>
          <w:numId w:val="63"/>
        </w:numPr>
      </w:pPr>
      <w:r>
        <w:t>Use ARM templates</w:t>
      </w:r>
    </w:p>
    <w:p w:rsidR="00005612" w:rsidRDefault="00F20BEA" w14:paraId="30A992D9" w14:textId="77777777">
      <w:pPr>
        <w:numPr>
          <w:ilvl w:val="1"/>
          <w:numId w:val="60"/>
        </w:numPr>
      </w:pPr>
      <w:r>
        <w:t>Make some decisions about which V3 features you want to use and when.</w:t>
      </w:r>
    </w:p>
    <w:p w:rsidR="00005612" w:rsidRDefault="00F20BEA" w14:paraId="0AB9FDB4" w14:textId="7AB94761">
      <w:pPr>
        <w:numPr>
          <w:ilvl w:val="0"/>
          <w:numId w:val="87"/>
        </w:numPr>
        <w:rPr>
          <w:rFonts w:eastAsiaTheme="minorEastAsia"/>
        </w:rPr>
        <w:pPrChange w:author="John Deutscher" w:date="2020-12-07T11:06:00Z" w:id="175">
          <w:pPr>
            <w:numPr>
              <w:numId w:val="59"/>
            </w:numPr>
            <w:tabs>
              <w:tab w:val="num" w:pos="0"/>
            </w:tabs>
            <w:ind w:left="480" w:hanging="480"/>
          </w:pPr>
        </w:pPrChange>
      </w:pPr>
      <w:r>
        <w:t>Download the appropriate SDK</w:t>
      </w:r>
      <w:ins w:author="John Deutscher" w:date="2020-12-02T16:28:00Z" w:id="176">
        <w:r w:rsidR="00546ECC">
          <w:t xml:space="preserve"> and follow the How To articles to get started</w:t>
        </w:r>
      </w:ins>
      <w:del w:author="John Deutscher" w:date="2020-12-02T16:28:00Z" w:id="177">
        <w:r w:rsidDel="00546ECC">
          <w:delText>.</w:delText>
        </w:r>
      </w:del>
      <w:ins w:author="John Deutscher" w:date="2020-12-02T16:28:00Z" w:id="178">
        <w:r w:rsidR="00546ECC">
          <w:t>. (Note:</w:t>
        </w:r>
        <w:r w:rsidR="00005302">
          <w:t xml:space="preserve"> </w:t>
        </w:r>
      </w:ins>
      <w:del w:author="John Deutscher" w:date="2020-12-02T16:28:00Z" w:id="179">
        <w:r w:rsidDel="00546ECC">
          <w:delText xml:space="preserve"> (</w:delText>
        </w:r>
      </w:del>
      <w:r>
        <w:t>The PHP client library is no longer supported</w:t>
      </w:r>
      <w:ins w:author="John Deutscher" w:date="2020-12-02T16:29:00Z" w:id="180">
        <w:r w:rsidR="006434E3">
          <w:t xml:space="preserve"> in v3</w:t>
        </w:r>
      </w:ins>
      <w:del w:author="John Deutscher" w:date="2020-12-02T16:29:00Z" w:id="181">
        <w:r w:rsidDel="006434E3">
          <w:delText>.</w:delText>
        </w:r>
      </w:del>
      <w:r>
        <w:t>)</w:t>
      </w:r>
    </w:p>
    <w:p w:rsidR="00005612" w:rsidRDefault="00180FE4" w14:paraId="1C4693EC" w14:textId="5D78C24F">
      <w:pPr>
        <w:numPr>
          <w:ilvl w:val="1"/>
          <w:numId w:val="64"/>
        </w:numPr>
      </w:pPr>
      <w:ins w:author="John Deutscher" w:date="2020-12-02T16:27:00Z" w:id="182">
        <w:r>
          <w:t>.NET -</w:t>
        </w:r>
        <w:r w:rsidR="004041E9">
          <w:fldChar w:fldCharType="begin"/>
        </w:r>
        <w:r w:rsidR="004041E9">
          <w:instrText xml:space="preserve"> HYPERLINK "https://docs.microsoft.com/en-us/azure/media-services/latest/configure-connect-dotnet-howto" </w:instrText>
        </w:r>
        <w:r w:rsidR="004041E9">
          <w:fldChar w:fldCharType="separate"/>
        </w:r>
        <w:r w:rsidRPr="004041E9">
          <w:rPr>
            <w:rStyle w:val="Hyperlink"/>
          </w:rPr>
          <w:t xml:space="preserve"> </w:t>
        </w:r>
        <w:del w:author="John Deutscher" w:date="2020-12-02T16:27:00Z" w:id="183">
          <w:r w:rsidRPr="004041E9" w:rsidDel="00180FE4" w:rsidR="00F20BEA">
            <w:rPr>
              <w:rStyle w:val="Hyperlink"/>
            </w:rPr>
            <w:delText>.</w:delText>
          </w:r>
        </w:del>
        <w:r w:rsidRPr="004041E9">
          <w:rPr>
            <w:rStyle w:val="Hyperlink"/>
          </w:rPr>
          <w:t>Connect to Media Services v3 API with .NET</w:t>
        </w:r>
        <w:r w:rsidR="004041E9">
          <w:fldChar w:fldCharType="end"/>
        </w:r>
      </w:ins>
      <w:del w:author="John Deutscher" w:date="2020-12-02T16:27:00Z" w:id="184">
        <w:r w:rsidDel="00180FE4" w:rsidR="00F20BEA">
          <w:delText>NET</w:delText>
        </w:r>
      </w:del>
    </w:p>
    <w:p w:rsidR="00005612" w:rsidRDefault="00F20BEA" w14:paraId="5AA57AAE" w14:textId="7B4213A9">
      <w:pPr>
        <w:numPr>
          <w:ilvl w:val="1"/>
          <w:numId w:val="64"/>
        </w:numPr>
      </w:pPr>
      <w:r>
        <w:t>Java</w:t>
      </w:r>
      <w:ins w:author="John Deutscher" w:date="2020-11-25T12:46:00Z" w:id="185">
        <w:r w:rsidR="00861C58">
          <w:t xml:space="preserve"> </w:t>
        </w:r>
      </w:ins>
      <w:ins w:author="John Deutscher" w:date="2020-12-02T16:27:00Z" w:id="186">
        <w:r w:rsidR="00A60F85">
          <w:t>–</w:t>
        </w:r>
        <w:r w:rsidR="004041E9">
          <w:t xml:space="preserve"> </w:t>
        </w:r>
      </w:ins>
      <w:ins w:author="John Deutscher" w:date="2020-12-02T16:28:00Z" w:id="187">
        <w:r w:rsidR="00A60F85">
          <w:fldChar w:fldCharType="begin"/>
        </w:r>
        <w:r w:rsidR="00A60F85">
          <w:instrText xml:space="preserve"> HYPERLINK "https://docs.microsoft.com/en-us/azure/media-services/latest/configure-connect-java-howto" </w:instrText>
        </w:r>
        <w:r w:rsidR="00A60F85">
          <w:fldChar w:fldCharType="separate"/>
        </w:r>
        <w:r w:rsidRPr="00A60F85" w:rsidR="00A60F85">
          <w:rPr>
            <w:rStyle w:val="Hyperlink"/>
          </w:rPr>
          <w:t>Connect to Media Services v3 API with Java</w:t>
        </w:r>
        <w:r w:rsidR="00A60F85">
          <w:fldChar w:fldCharType="end"/>
        </w:r>
      </w:ins>
    </w:p>
    <w:p w:rsidR="00005612" w:rsidRDefault="00F20BEA" w14:paraId="19605D06" w14:textId="2FF96E02">
      <w:pPr>
        <w:numPr>
          <w:ilvl w:val="1"/>
          <w:numId w:val="64"/>
        </w:numPr>
      </w:pPr>
      <w:r>
        <w:t>Python</w:t>
      </w:r>
      <w:ins w:author="John Deutscher" w:date="2020-12-02T16:28:00Z" w:id="188">
        <w:r w:rsidR="004437F8">
          <w:t xml:space="preserve"> - </w:t>
        </w:r>
        <w:r w:rsidR="004437F8">
          <w:fldChar w:fldCharType="begin"/>
        </w:r>
        <w:r w:rsidR="004437F8">
          <w:instrText xml:space="preserve"> HYPERLINK "https://docs.microsoft.com/en-us/azure/media-services/latest/configure-connect-python-howto" </w:instrText>
        </w:r>
        <w:r w:rsidR="004437F8">
          <w:fldChar w:fldCharType="separate"/>
        </w:r>
        <w:r w:rsidR="004437F8">
          <w:rPr>
            <w:rStyle w:val="Hyperlink"/>
          </w:rPr>
          <w:t>Connect to Azure Media Services v3 API - Python - Azure Media Services v3 | Microsoft Docs</w:t>
        </w:r>
        <w:r w:rsidR="004437F8">
          <w:fldChar w:fldCharType="end"/>
        </w:r>
      </w:ins>
    </w:p>
    <w:p w:rsidR="00005612" w:rsidRDefault="00F20BEA" w14:paraId="20DD73AB" w14:textId="71B950B0">
      <w:pPr>
        <w:numPr>
          <w:ilvl w:val="1"/>
          <w:numId w:val="64"/>
        </w:numPr>
      </w:pPr>
      <w:r>
        <w:t>Node.js</w:t>
      </w:r>
      <w:ins w:author="John Deutscher" w:date="2020-12-02T16:28:00Z" w:id="189">
        <w:r w:rsidR="0045233E">
          <w:t xml:space="preserve"> - </w:t>
        </w:r>
        <w:r w:rsidR="0045233E">
          <w:fldChar w:fldCharType="begin"/>
        </w:r>
        <w:r w:rsidR="0045233E">
          <w:instrText xml:space="preserve"> HYPERLINK "https://docs.microsoft.com/en-us/azure/media-services/latest/configure-connect-nodejs-howto" </w:instrText>
        </w:r>
        <w:r w:rsidR="0045233E">
          <w:fldChar w:fldCharType="separate"/>
        </w:r>
        <w:r w:rsidR="0045233E">
          <w:rPr>
            <w:rStyle w:val="Hyperlink"/>
          </w:rPr>
          <w:t>Connect to Azure Media Services v3 API - Node.js - Azure Media Services v3 | Microsoft Docs</w:t>
        </w:r>
        <w:r w:rsidR="0045233E">
          <w:fldChar w:fldCharType="end"/>
        </w:r>
      </w:ins>
    </w:p>
    <w:p w:rsidR="00005612" w:rsidRDefault="00F20BEA" w14:paraId="6AAB1B58" w14:textId="2278CBBA">
      <w:pPr>
        <w:numPr>
          <w:ilvl w:val="1"/>
          <w:numId w:val="64"/>
        </w:numPr>
      </w:pPr>
      <w:r>
        <w:t>Ruby</w:t>
      </w:r>
      <w:ins w:author="John Deutscher" w:date="2020-12-02T16:29:00Z" w:id="190">
        <w:r w:rsidR="00243055">
          <w:t xml:space="preserve"> </w:t>
        </w:r>
        <w:r w:rsidR="007368E1">
          <w:t>client</w:t>
        </w:r>
      </w:ins>
    </w:p>
    <w:p w:rsidR="00005612" w:rsidRDefault="00F20BEA" w14:paraId="4144EFF6" w14:textId="292ED903">
      <w:pPr>
        <w:numPr>
          <w:ilvl w:val="1"/>
          <w:numId w:val="64"/>
        </w:numPr>
      </w:pPr>
      <w:r>
        <w:t>Go</w:t>
      </w:r>
      <w:ins w:author="John Deutscher" w:date="2020-12-02T16:29:00Z" w:id="191">
        <w:r w:rsidR="00243055">
          <w:t xml:space="preserve"> </w:t>
        </w:r>
        <w:r w:rsidR="007368E1">
          <w:t>client</w:t>
        </w:r>
      </w:ins>
    </w:p>
    <w:p w:rsidR="00005612" w:rsidRDefault="00F20BEA" w14:paraId="0CB686EA" w14:textId="77777777">
      <w:pPr>
        <w:numPr>
          <w:ilvl w:val="0"/>
          <w:numId w:val="87"/>
        </w:numPr>
        <w:pPrChange w:author="John Deutscher" w:date="2020-12-07T11:06:00Z" w:id="192">
          <w:pPr>
            <w:numPr>
              <w:numId w:val="59"/>
            </w:numPr>
            <w:tabs>
              <w:tab w:val="num" w:pos="0"/>
            </w:tabs>
            <w:ind w:left="480" w:hanging="480"/>
          </w:pPr>
        </w:pPrChange>
      </w:pPr>
      <w:r>
        <w:t>Do you use the REST API? Determine if you can switch from using V2 REST API directly to using the new V3, ARM-based REST API.</w:t>
      </w:r>
    </w:p>
    <w:p w:rsidR="00005612" w:rsidRDefault="00755447" w14:paraId="51626A9E" w14:textId="77777777">
      <w:pPr>
        <w:numPr>
          <w:ilvl w:val="1"/>
          <w:numId w:val="65"/>
        </w:numPr>
      </w:pPr>
      <w:hyperlink r:id="rId14">
        <w:r w:rsidR="00F20BEA">
          <w:rPr>
            <w:rStyle w:val="Hyperlink"/>
          </w:rPr>
          <w:t>REST API</w:t>
        </w:r>
      </w:hyperlink>
      <w:r w:rsidR="00F20BEA">
        <w:t xml:space="preserve"> reference pages</w:t>
      </w:r>
    </w:p>
    <w:p w:rsidR="00591394" w:rsidRDefault="00F20BEA" w14:paraId="36BDE942" w14:textId="77777777">
      <w:pPr>
        <w:numPr>
          <w:ilvl w:val="1"/>
          <w:numId w:val="65"/>
        </w:numPr>
        <w:rPr>
          <w:ins w:author="John Deutscher" w:date="2020-12-02T16:29:00Z" w:id="193"/>
        </w:rPr>
      </w:pPr>
      <w:r>
        <w:t>The Postman Collection for REST in v3</w:t>
      </w:r>
      <w:ins w:author="John Deutscher" w:date="2020-12-02T16:29:00Z" w:id="194">
        <w:r w:rsidR="00591394">
          <w:t xml:space="preserve"> </w:t>
        </w:r>
      </w:ins>
    </w:p>
    <w:p w:rsidR="00005612" w:rsidRDefault="00591394" w14:paraId="47A0FE4C" w14:textId="7431D4CE">
      <w:pPr>
        <w:ind w:left="1200"/>
        <w:pPrChange w:author="John Deutscher" w:date="2020-12-02T16:29:00Z" w:id="195">
          <w:pPr>
            <w:numPr>
              <w:ilvl w:val="1"/>
              <w:numId w:val="65"/>
            </w:numPr>
            <w:tabs>
              <w:tab w:val="num" w:pos="720"/>
            </w:tabs>
            <w:ind w:left="1200" w:hanging="480"/>
          </w:pPr>
        </w:pPrChange>
      </w:pPr>
      <w:ins w:author="John Deutscher" w:date="2020-12-02T16:29:00Z" w:id="196">
        <w:r>
          <w:fldChar w:fldCharType="begin"/>
        </w:r>
        <w:r>
          <w:instrText xml:space="preserve"> HYPERLINK "https://docs.microsoft.com/en-us/azure/media-services/latest/media-rest-apis-with-postman" </w:instrText>
        </w:r>
        <w:r>
          <w:fldChar w:fldCharType="separate"/>
        </w:r>
        <w:r>
          <w:rPr>
            <w:rStyle w:val="Hyperlink"/>
          </w:rPr>
          <w:t>Configure Postman for Azure Media Services v3 REST API calls - Azure Media Services v3 | Microsoft Docs</w:t>
        </w:r>
        <w:r>
          <w:fldChar w:fldCharType="end"/>
        </w:r>
      </w:ins>
    </w:p>
    <w:p w:rsidR="00005612" w:rsidRDefault="00F20BEA" w14:paraId="06488DB8" w14:textId="77777777">
      <w:pPr>
        <w:numPr>
          <w:ilvl w:val="0"/>
          <w:numId w:val="87"/>
        </w:numPr>
        <w:pPrChange w:author="John Deutscher" w:date="2020-12-07T11:06:00Z" w:id="197">
          <w:pPr>
            <w:numPr>
              <w:numId w:val="59"/>
            </w:numPr>
            <w:tabs>
              <w:tab w:val="num" w:pos="0"/>
            </w:tabs>
            <w:ind w:left="480" w:hanging="480"/>
          </w:pPr>
        </w:pPrChange>
      </w:pPr>
      <w:r>
        <w:t xml:space="preserve">Inventory the </w:t>
      </w:r>
      <w:commentRangeStart w:id="198"/>
      <w:r>
        <w:t xml:space="preserve">events and alerts you are currently using </w:t>
      </w:r>
      <w:commentRangeEnd w:id="198"/>
      <w:r w:rsidR="008670EC">
        <w:rPr>
          <w:rStyle w:val="CommentReference"/>
        </w:rPr>
        <w:commentReference w:id="198"/>
      </w:r>
      <w:r>
        <w:t>and migrate them to Event Grid.</w:t>
      </w:r>
    </w:p>
    <w:p w:rsidR="00005612" w:rsidRDefault="00F20BEA" w14:paraId="234B5431" w14:textId="57208AA6">
      <w:pPr>
        <w:numPr>
          <w:ilvl w:val="0"/>
          <w:numId w:val="87"/>
        </w:numPr>
        <w:pPrChange w:author="John Deutscher" w:date="2020-12-07T11:06:00Z" w:id="200">
          <w:pPr>
            <w:numPr>
              <w:numId w:val="59"/>
            </w:numPr>
            <w:tabs>
              <w:tab w:val="num" w:pos="0"/>
            </w:tabs>
            <w:ind w:left="480" w:hanging="480"/>
          </w:pPr>
        </w:pPrChange>
      </w:pPr>
      <w:r>
        <w:t>Test</w:t>
      </w:r>
    </w:p>
    <w:p w:rsidR="00005612" w:rsidRDefault="00F20BEA" w14:paraId="1BE990A1" w14:textId="77777777">
      <w:pPr>
        <w:numPr>
          <w:ilvl w:val="0"/>
          <w:numId w:val="66"/>
        </w:numPr>
      </w:pPr>
      <w:commentRangeStart w:id="201"/>
      <w:r>
        <w:t>Set up a test V3 Media Services account to try the new API.</w:t>
      </w:r>
      <w:commentRangeEnd w:id="201"/>
      <w:r w:rsidR="00DE4DAF">
        <w:rPr>
          <w:rStyle w:val="CommentReference"/>
        </w:rPr>
        <w:commentReference w:id="201"/>
      </w:r>
    </w:p>
    <w:p w:rsidR="00A25260" w:rsidP="00A25260" w:rsidRDefault="00A25260" w14:paraId="42FE01BE" w14:textId="21E619B1">
      <w:pPr>
        <w:numPr>
          <w:ilvl w:val="1"/>
          <w:numId w:val="66"/>
        </w:numPr>
      </w:pPr>
      <w:r>
        <w:t xml:space="preserve">All Media Services accounts will have access to the v3 API, but it is advised to start development on a fresh account before applying updated code to an existing v2 account.  This is because v3 entities are not backwards compatible with v2.  Some v2 entities like Assets are forward compatible with V3.  </w:t>
      </w:r>
    </w:p>
    <w:p w:rsidR="00A25260" w:rsidRDefault="00A25260" w14:paraId="4CF1F374" w14:textId="79C99FC0">
      <w:pPr>
        <w:numPr>
          <w:ilvl w:val="1"/>
          <w:numId w:val="66"/>
        </w:numPr>
        <w:pPrChange w:author="John Deutscher" w:date="2020-11-24T10:55:00Z" w:id="203">
          <w:pPr>
            <w:numPr>
              <w:numId w:val="9"/>
            </w:numPr>
            <w:tabs>
              <w:tab w:val="num" w:pos="0"/>
            </w:tabs>
            <w:ind w:left="480" w:hanging="480"/>
          </w:pPr>
        </w:pPrChange>
      </w:pPr>
      <w:r>
        <w:t xml:space="preserve">V2 Assets are forward compatible, but V3 Assets and features are not backwards compatible.  </w:t>
      </w:r>
    </w:p>
    <w:p w:rsidR="00005612" w:rsidRDefault="00F20BEA" w14:paraId="6A5E2622" w14:textId="223B725A">
      <w:pPr>
        <w:numPr>
          <w:ilvl w:val="0"/>
          <w:numId w:val="66"/>
        </w:numPr>
      </w:pPr>
      <w:r>
        <w:t xml:space="preserve">Model your </w:t>
      </w:r>
      <w:r w:rsidR="0063230D">
        <w:t xml:space="preserve">revised </w:t>
      </w:r>
      <w:r>
        <w:t xml:space="preserve">architecture with </w:t>
      </w:r>
      <w:commentRangeStart w:id="204"/>
      <w:r>
        <w:t>test account</w:t>
      </w:r>
      <w:r w:rsidR="00394E7A">
        <w:t>s</w:t>
      </w:r>
      <w:r>
        <w:t>. Once you have tested and are happy with your new architecture...</w:t>
      </w:r>
      <w:commentRangeEnd w:id="204"/>
      <w:r w:rsidR="00D843A0">
        <w:rPr>
          <w:rStyle w:val="CommentReference"/>
        </w:rPr>
        <w:commentReference w:id="204"/>
      </w:r>
    </w:p>
    <w:p w:rsidR="00005612" w:rsidRDefault="00F20BEA" w14:paraId="38E9E8A7" w14:textId="09DFE774">
      <w:pPr>
        <w:numPr>
          <w:ilvl w:val="0"/>
          <w:numId w:val="66"/>
        </w:numPr>
      </w:pPr>
      <w:r>
        <w:t xml:space="preserve">Use </w:t>
      </w:r>
      <w:hyperlink r:id="rId15">
        <w:r>
          <w:rPr>
            <w:rStyle w:val="Hyperlink"/>
          </w:rPr>
          <w:t>Event Grid</w:t>
        </w:r>
      </w:hyperlink>
      <w:r>
        <w:t xml:space="preserve"> if you are using </w:t>
      </w:r>
      <w:r w:rsidR="00A25260">
        <w:t xml:space="preserve">webhooks through </w:t>
      </w:r>
      <w:proofErr w:type="spellStart"/>
      <w:r>
        <w:t>NotificationEndpoints</w:t>
      </w:r>
      <w:proofErr w:type="spellEnd"/>
      <w:r>
        <w:t xml:space="preserve"> for job notifications.</w:t>
      </w:r>
    </w:p>
    <w:p w:rsidR="00005612" w:rsidRDefault="00F20BEA" w14:paraId="008F23A4" w14:textId="700194A4">
      <w:pPr>
        <w:numPr>
          <w:ilvl w:val="0"/>
          <w:numId w:val="66"/>
        </w:numPr>
      </w:pPr>
      <w:r>
        <w:t>Streaming endpoints</w:t>
      </w:r>
      <w:ins w:author="John Deutscher" w:date="2020-11-24T10:57:00Z" w:id="205">
        <w:r w:rsidR="00A25260">
          <w:t xml:space="preserve"> </w:t>
        </w:r>
      </w:ins>
      <w:r w:rsidR="004625CE">
        <w:t xml:space="preserve">are forward compatible with the v3 API. </w:t>
      </w:r>
    </w:p>
    <w:p w:rsidR="000F0BF2" w:rsidRDefault="000F0BF2" w14:paraId="08AB97B3" w14:textId="77777777">
      <w:pPr>
        <w:pStyle w:val="Heading2"/>
        <w:rPr>
          <w:del w:author="Ingrid Henkel" w:date="2020-12-02T18:37:00Z" w:id="206"/>
        </w:rPr>
      </w:pPr>
    </w:p>
    <w:p w:rsidRPr="0055151F" w:rsidR="008D1BF2" w:rsidRDefault="008D1BF2" w14:paraId="09EC54B8" w14:textId="64B06014">
      <w:pPr>
        <w:pStyle w:val="Heading2"/>
      </w:pPr>
      <w:commentRangeStart w:id="207"/>
      <w:commentRangeEnd w:id="207"/>
      <w:r>
        <w:rPr>
          <w:rStyle w:val="CommentReference"/>
        </w:rPr>
        <w:commentReference w:id="207"/>
      </w:r>
    </w:p>
    <w:p w:rsidR="000F0BF2" w:rsidP="000F0BF2" w:rsidRDefault="00892A93" w14:paraId="24CDE74D" w14:textId="7E228EEB">
      <w:pPr>
        <w:pStyle w:val="Heading2"/>
      </w:pPr>
      <w:r>
        <w:t xml:space="preserve">Encoding </w:t>
      </w:r>
      <w:r w:rsidR="000F0BF2">
        <w:t>Scenarios</w:t>
      </w:r>
    </w:p>
    <w:p w:rsidR="00F6065A" w:rsidP="00F6065A" w:rsidRDefault="00F6065A" w14:paraId="3D825F4F" w14:textId="77777777">
      <w:pPr>
        <w:shd w:val="clear" w:color="auto" w:fill="FFFFFF"/>
        <w:spacing w:after="0"/>
      </w:pPr>
    </w:p>
    <w:p w:rsidRPr="00F6065A" w:rsidR="00F6065A" w:rsidRDefault="000F0BF2" w14:paraId="76F03049" w14:textId="643E3797">
      <w:pPr>
        <w:pStyle w:val="Heading4"/>
        <w:rPr>
          <w:rFonts w:ascii="Segoe UI" w:hAnsi="Segoe UI" w:eastAsia="Times New Roman" w:cs="Segoe UI"/>
          <w:color w:val="171717"/>
        </w:rPr>
        <w:pPrChange w:author="John Deutscher" w:date="2020-12-02T12:56:00Z" w:id="208">
          <w:pPr>
            <w:numPr>
              <w:numId w:val="25"/>
            </w:numPr>
            <w:shd w:val="clear" w:color="auto" w:fill="FFFFFF" w:themeFill="background1"/>
            <w:tabs>
              <w:tab w:val="num" w:pos="720"/>
            </w:tabs>
            <w:spacing w:after="0"/>
            <w:ind w:left="1020" w:hanging="360"/>
          </w:pPr>
        </w:pPrChange>
      </w:pPr>
      <w:r>
        <w:t>How to move from v2 Encoding with system presets to v3 Encoding</w:t>
      </w:r>
      <w:r>
        <w:br/>
      </w:r>
      <w:r>
        <w:br/>
      </w:r>
      <w:r w:rsidR="00F6065A">
        <w:t xml:space="preserve">NOTE: </w:t>
      </w:r>
      <w:r w:rsidRPr="097178FD" w:rsidR="00F6065A">
        <w:rPr>
          <w:rFonts w:ascii="Segoe UI" w:hAnsi="Segoe UI" w:eastAsia="Times New Roman" w:cs="Segoe UI"/>
          <w:color w:val="171717"/>
        </w:rPr>
        <w:t xml:space="preserve">Jobs and Tasks created in v2 do not show up in v3 as they are not associated with a Transform. The recommendation is to switch to v3 Transforms and Jobs. There will be a </w:t>
      </w:r>
      <w:commentRangeStart w:id="209"/>
      <w:commentRangeStart w:id="210"/>
      <w:r w:rsidRPr="097178FD" w:rsidR="00F6065A">
        <w:rPr>
          <w:rFonts w:ascii="Segoe UI" w:hAnsi="Segoe UI" w:eastAsia="Times New Roman" w:cs="Segoe UI"/>
          <w:color w:val="171717"/>
        </w:rPr>
        <w:t xml:space="preserve">relatively short </w:t>
      </w:r>
      <w:r w:rsidRPr="097178FD" w:rsidR="00AE22F5">
        <w:rPr>
          <w:rFonts w:ascii="Segoe UI" w:hAnsi="Segoe UI" w:eastAsia="Times New Roman" w:cs="Segoe UI"/>
          <w:color w:val="171717"/>
        </w:rPr>
        <w:t>time</w:t>
      </w:r>
      <w:r w:rsidRPr="097178FD" w:rsidR="00F6065A">
        <w:rPr>
          <w:rFonts w:ascii="Segoe UI" w:hAnsi="Segoe UI" w:eastAsia="Times New Roman" w:cs="Segoe UI"/>
          <w:color w:val="171717"/>
        </w:rPr>
        <w:t xml:space="preserve"> of needing to monitor the inflight v2 Jobs</w:t>
      </w:r>
      <w:commentRangeEnd w:id="209"/>
      <w:r>
        <w:rPr>
          <w:rStyle w:val="CommentReference"/>
        </w:rPr>
        <w:commentReference w:id="209"/>
      </w:r>
      <w:commentRangeEnd w:id="210"/>
      <w:r w:rsidR="00F74FA0">
        <w:rPr>
          <w:rStyle w:val="CommentReference"/>
        </w:rPr>
        <w:commentReference w:id="210"/>
      </w:r>
      <w:r w:rsidRPr="097178FD" w:rsidR="00F6065A">
        <w:rPr>
          <w:rFonts w:ascii="Segoe UI" w:hAnsi="Segoe UI" w:eastAsia="Times New Roman" w:cs="Segoe UI"/>
          <w:color w:val="171717"/>
        </w:rPr>
        <w:t xml:space="preserve"> during the switchover.</w:t>
      </w:r>
    </w:p>
    <w:p w:rsidR="000F0BF2" w:rsidP="000F0BF2" w:rsidRDefault="000F0BF2" w14:paraId="5125F83B" w14:textId="77795CBF">
      <w:pPr>
        <w:pStyle w:val="BodyText"/>
      </w:pPr>
    </w:p>
    <w:p w:rsidR="000F0BF2" w:rsidP="000F0BF2" w:rsidRDefault="000F0BF2" w14:paraId="294132CD" w14:textId="1D7FD51C">
      <w:pPr>
        <w:pStyle w:val="BodyText"/>
        <w:numPr>
          <w:ilvl w:val="1"/>
          <w:numId w:val="66"/>
        </w:numPr>
      </w:pPr>
      <w:r>
        <w:t xml:space="preserve">You now need to create a Transform prior to submitting a Job.  </w:t>
      </w:r>
    </w:p>
    <w:p w:rsidR="000F0BF2" w:rsidP="000F0BF2" w:rsidRDefault="000F0BF2" w14:paraId="46B28CBC" w14:textId="475D7131">
      <w:pPr>
        <w:pStyle w:val="BodyText"/>
        <w:numPr>
          <w:ilvl w:val="1"/>
          <w:numId w:val="66"/>
        </w:numPr>
      </w:pPr>
      <w:r>
        <w:t>If your v2 code called the Standard Encoder with a preset, you first will create a new Transform with the Standard Encoder preset prior to submitting a Job.</w:t>
      </w:r>
    </w:p>
    <w:p w:rsidR="000F0BF2" w:rsidP="000F0BF2" w:rsidRDefault="000F0BF2" w14:paraId="2264F2D1" w14:textId="731D1F4F">
      <w:pPr>
        <w:pStyle w:val="BodyText"/>
        <w:numPr>
          <w:ilvl w:val="1"/>
          <w:numId w:val="66"/>
        </w:numPr>
      </w:pPr>
      <w:r>
        <w:t xml:space="preserve">Link to example here – or basic code here. </w:t>
      </w:r>
    </w:p>
    <w:p w:rsidR="000F0BF2" w:rsidP="000F0BF2" w:rsidRDefault="000F0BF2" w14:paraId="4F6680DD" w14:textId="77777777">
      <w:pPr>
        <w:pStyle w:val="BodyText"/>
      </w:pPr>
    </w:p>
    <w:p w:rsidR="000C110C" w:rsidRDefault="00AA353A" w14:paraId="62A144ED" w14:textId="14F7D24D">
      <w:pPr>
        <w:pStyle w:val="Heading4"/>
        <w:pPrChange w:author="John Deutscher" w:date="2020-12-02T12:56:00Z" w:id="211">
          <w:pPr>
            <w:pStyle w:val="BodyText"/>
          </w:pPr>
        </w:pPrChange>
      </w:pPr>
      <w:r>
        <w:t xml:space="preserve">How to submit jobs with inputs that are </w:t>
      </w:r>
      <w:r w:rsidR="000C110C">
        <w:t>on HTTP(S) hosted URLs</w:t>
      </w:r>
    </w:p>
    <w:p w:rsidR="000C110C" w:rsidP="000C110C" w:rsidRDefault="000C110C" w14:paraId="2A948A8A" w14:textId="5CFFCE33">
      <w:pPr>
        <w:pStyle w:val="BodyText"/>
        <w:numPr>
          <w:ilvl w:val="1"/>
          <w:numId w:val="23"/>
        </w:numPr>
      </w:pPr>
      <w:r>
        <w:t xml:space="preserve">You can now submit jobs in v3 from files stored either in Azure storage, or external web servers using the HTTP(S) Job input support. </w:t>
      </w:r>
    </w:p>
    <w:p w:rsidR="00AE3D1B" w:rsidRDefault="00AE3D1B" w14:paraId="056B22D0" w14:textId="61DBF399">
      <w:pPr>
        <w:pStyle w:val="BodyText"/>
        <w:numPr>
          <w:ilvl w:val="1"/>
          <w:numId w:val="23"/>
        </w:numPr>
        <w:pPrChange w:author="John Deutscher" w:date="2020-11-24T12:36:00Z" w:id="212">
          <w:pPr>
            <w:pStyle w:val="BodyText"/>
          </w:pPr>
        </w:pPrChange>
      </w:pPr>
      <w:r>
        <w:t>If you previously used workflows to copy files from Azure blob files into empty Assets before submitting jobs, you may be able to now simplify your workflow by passing a SAS URL for the file in Azure blob storage directly into the Job</w:t>
      </w:r>
    </w:p>
    <w:p w:rsidRPr="00FD0047" w:rsidR="000C110C" w:rsidRDefault="00FD0047" w14:paraId="0A935018" w14:textId="54508218">
      <w:pPr>
        <w:pStyle w:val="BodyText"/>
        <w:numPr>
          <w:ilvl w:val="1"/>
          <w:numId w:val="23"/>
        </w:numPr>
        <w:rPr>
          <w:highlight w:val="yellow"/>
          <w:rPrChange w:author="John Deutscher" w:date="2020-12-07T11:07:00Z" w:id="213">
            <w:rPr/>
          </w:rPrChange>
        </w:rPr>
        <w:pPrChange w:author="John Deutscher" w:date="2020-11-24T12:36:00Z" w:id="214">
          <w:pPr>
            <w:pStyle w:val="BodyText"/>
          </w:pPr>
        </w:pPrChange>
      </w:pPr>
      <w:ins w:author="John Deutscher" w:date="2020-12-07T11:07:00Z" w:id="215">
        <w:r w:rsidRPr="00FD0047">
          <w:rPr>
            <w:highlight w:val="yellow"/>
            <w:rPrChange w:author="John Deutscher" w:date="2020-12-07T11:07:00Z" w:id="216">
              <w:rPr/>
            </w:rPrChange>
          </w:rPr>
          <w:t xml:space="preserve">&lt;&lt; TODO&gt;&gt; </w:t>
        </w:r>
      </w:ins>
      <w:r w:rsidRPr="00FD0047" w:rsidR="000C110C">
        <w:rPr>
          <w:highlight w:val="yellow"/>
          <w:rPrChange w:author="John Deutscher" w:date="2020-12-07T11:07:00Z" w:id="217">
            <w:rPr/>
          </w:rPrChange>
        </w:rPr>
        <w:t>Link to sample for HTTP ingest jobs.</w:t>
      </w:r>
    </w:p>
    <w:p w:rsidR="00AA353A" w:rsidP="000F0BF2" w:rsidRDefault="00AA353A" w14:paraId="0F68E4CF" w14:textId="77777777">
      <w:pPr>
        <w:pStyle w:val="BodyText"/>
      </w:pPr>
    </w:p>
    <w:p w:rsidR="000F0BF2" w:rsidRDefault="000F0BF2" w14:paraId="635669A8" w14:textId="56D6F459">
      <w:pPr>
        <w:pStyle w:val="Heading4"/>
        <w:pPrChange w:author="John Deutscher" w:date="2020-12-02T12:57:00Z" w:id="218">
          <w:pPr>
            <w:pStyle w:val="BodyText"/>
          </w:pPr>
        </w:pPrChange>
      </w:pPr>
      <w:r>
        <w:t>How to move from v2 Encoding with custom presets to v3 Encoding</w:t>
      </w:r>
    </w:p>
    <w:p w:rsidR="000F0BF2" w:rsidP="000F0BF2" w:rsidRDefault="000F0BF2" w14:paraId="57AD7E57" w14:textId="795D9890">
      <w:pPr>
        <w:pStyle w:val="BodyText"/>
        <w:numPr>
          <w:ilvl w:val="1"/>
          <w:numId w:val="16"/>
        </w:numPr>
      </w:pPr>
      <w:r>
        <w:t xml:space="preserve">You now need to create a Transform prior to submitting a custom encoding Job.  </w:t>
      </w:r>
    </w:p>
    <w:p w:rsidR="000F0BF2" w:rsidP="000F0BF2" w:rsidRDefault="000F0BF2" w14:paraId="14747B25" w14:textId="77777777">
      <w:pPr>
        <w:pStyle w:val="BodyText"/>
        <w:numPr>
          <w:ilvl w:val="1"/>
          <w:numId w:val="16"/>
        </w:numPr>
      </w:pPr>
      <w:commentRangeStart w:id="219"/>
      <w:r>
        <w:t xml:space="preserve">If your v2 code called the Standard Encoder with a custom preset, you first need to create a new Transform with the custom Standard Encoder preset prior to submitting a Job. </w:t>
      </w:r>
    </w:p>
    <w:p w:rsidR="000F0BF2" w:rsidP="000F0BF2" w:rsidRDefault="000F0BF2" w14:paraId="35D4BBBA" w14:textId="02305D35">
      <w:pPr>
        <w:pStyle w:val="BodyText"/>
        <w:numPr>
          <w:ilvl w:val="2"/>
          <w:numId w:val="16"/>
        </w:numPr>
      </w:pPr>
      <w:r>
        <w:t>The new custom preset format is defined here</w:t>
      </w:r>
    </w:p>
    <w:p w:rsidR="000F0BF2" w:rsidP="000F0BF2" w:rsidRDefault="000F0BF2" w14:paraId="7B02E520" w14:textId="4DD6AA3A">
      <w:pPr>
        <w:pStyle w:val="BodyText"/>
        <w:numPr>
          <w:ilvl w:val="2"/>
          <w:numId w:val="16"/>
        </w:numPr>
      </w:pPr>
      <w:r>
        <w:t>Custom presets are now JSON and no longer XML based. Recreate your preset in JSON following the custom preset schema as defined in the Transform Open API (Swagger) documentation.</w:t>
      </w:r>
    </w:p>
    <w:p w:rsidR="000F0BF2" w:rsidP="000F0BF2" w:rsidRDefault="000F0BF2" w14:paraId="0038020B" w14:textId="154552EE">
      <w:pPr>
        <w:pStyle w:val="BodyText"/>
        <w:numPr>
          <w:ilvl w:val="2"/>
          <w:numId w:val="16"/>
        </w:numPr>
      </w:pPr>
      <w:r>
        <w:t>Common custom encoding scenarios:</w:t>
      </w:r>
    </w:p>
    <w:p w:rsidR="000F0BF2" w:rsidP="000F0BF2" w:rsidRDefault="000F0BF2" w14:paraId="755633FF" w14:textId="4A47B60C">
      <w:pPr>
        <w:pStyle w:val="BodyText"/>
        <w:numPr>
          <w:ilvl w:val="3"/>
          <w:numId w:val="16"/>
        </w:numPr>
      </w:pPr>
      <w:commentRangeStart w:id="220"/>
      <w:r>
        <w:t>Create a custom Single Bitrate MP4 encode</w:t>
      </w:r>
    </w:p>
    <w:p w:rsidR="000F0BF2" w:rsidP="000F0BF2" w:rsidRDefault="000F0BF2" w14:paraId="4EB65750" w14:textId="77777777">
      <w:pPr>
        <w:pStyle w:val="BodyText"/>
        <w:numPr>
          <w:ilvl w:val="3"/>
          <w:numId w:val="16"/>
        </w:numPr>
      </w:pPr>
      <w:r>
        <w:t>Create a custom Adaptive Bitrate Encoding Ladder</w:t>
      </w:r>
    </w:p>
    <w:p w:rsidR="000F0BF2" w:rsidP="000F0BF2" w:rsidRDefault="000F0BF2" w14:paraId="219D3AF3" w14:textId="6113C696">
      <w:pPr>
        <w:pStyle w:val="BodyText"/>
        <w:numPr>
          <w:ilvl w:val="3"/>
          <w:numId w:val="16"/>
        </w:numPr>
      </w:pPr>
      <w:r>
        <w:t>Creating Sprite Thumbnails</w:t>
      </w:r>
    </w:p>
    <w:p w:rsidR="000F0BF2" w:rsidP="000F0BF2" w:rsidRDefault="000F0BF2" w14:paraId="05BF7EDC" w14:textId="0A12C837">
      <w:pPr>
        <w:pStyle w:val="BodyText"/>
        <w:numPr>
          <w:ilvl w:val="3"/>
          <w:numId w:val="16"/>
        </w:numPr>
      </w:pPr>
      <w:r>
        <w:t>Creating Thumbnails</w:t>
      </w:r>
    </w:p>
    <w:p w:rsidR="000F0BF2" w:rsidP="000F0BF2" w:rsidRDefault="000F0BF2" w14:paraId="0E5C72DB" w14:textId="2C4D1A37">
      <w:pPr>
        <w:pStyle w:val="BodyText"/>
        <w:numPr>
          <w:ilvl w:val="3"/>
          <w:numId w:val="16"/>
        </w:numPr>
      </w:pPr>
      <w:r>
        <w:t>Sub Clipping</w:t>
      </w:r>
    </w:p>
    <w:p w:rsidR="000F0BF2" w:rsidRDefault="000F0BF2" w14:paraId="71A86AD5" w14:textId="56F8EDA1">
      <w:pPr>
        <w:pStyle w:val="BodyText"/>
        <w:numPr>
          <w:ilvl w:val="3"/>
          <w:numId w:val="16"/>
        </w:numPr>
        <w:pPrChange w:author="John Deutscher" w:date="2020-11-24T11:03:00Z" w:id="221">
          <w:pPr>
            <w:pStyle w:val="BodyText"/>
            <w:numPr>
              <w:ilvl w:val="1"/>
              <w:numId w:val="16"/>
            </w:numPr>
            <w:tabs>
              <w:tab w:val="num" w:pos="720"/>
            </w:tabs>
            <w:ind w:left="1200" w:hanging="480"/>
          </w:pPr>
        </w:pPrChange>
      </w:pPr>
      <w:r>
        <w:t>Cropping</w:t>
      </w:r>
      <w:commentRangeEnd w:id="219"/>
      <w:r w:rsidR="00A25324">
        <w:rPr>
          <w:rStyle w:val="CommentReference"/>
        </w:rPr>
        <w:commentReference w:id="219"/>
      </w:r>
      <w:commentRangeEnd w:id="220"/>
      <w:r w:rsidR="0071566A">
        <w:rPr>
          <w:rStyle w:val="CommentReference"/>
        </w:rPr>
        <w:commentReference w:id="220"/>
      </w:r>
    </w:p>
    <w:p w:rsidR="000F0BF2" w:rsidP="000F0BF2" w:rsidRDefault="000F0BF2" w14:paraId="3D32AC88" w14:textId="77777777">
      <w:pPr>
        <w:pStyle w:val="BodyText"/>
        <w:numPr>
          <w:ilvl w:val="1"/>
          <w:numId w:val="16"/>
        </w:numPr>
      </w:pPr>
      <w:r>
        <w:t xml:space="preserve">Link to example here – or basic code here. </w:t>
      </w:r>
    </w:p>
    <w:p w:rsidR="009F0DDC" w:rsidP="009F0DDC" w:rsidRDefault="009F0DDC" w14:paraId="760FEB90" w14:textId="77777777">
      <w:pPr>
        <w:pStyle w:val="BodyText"/>
      </w:pPr>
    </w:p>
    <w:p w:rsidR="00590B6B" w:rsidRDefault="00590B6B" w14:paraId="18944E4B" w14:textId="6151F4F9">
      <w:pPr>
        <w:pStyle w:val="Heading4"/>
        <w:pPrChange w:author="John Deutscher" w:date="2020-12-02T12:57:00Z" w:id="223">
          <w:pPr>
            <w:pStyle w:val="BodyText"/>
          </w:pPr>
        </w:pPrChange>
      </w:pPr>
      <w:r>
        <w:t>How to get the input and output metadata files from an Encoding job</w:t>
      </w:r>
    </w:p>
    <w:p w:rsidR="00590B6B" w:rsidRDefault="00590B6B" w14:paraId="66ADB866" w14:textId="2F959ACD">
      <w:pPr>
        <w:pStyle w:val="BodyText"/>
        <w:numPr>
          <w:ilvl w:val="1"/>
          <w:numId w:val="28"/>
        </w:numPr>
        <w:rPr>
          <w:rFonts w:ascii="Segoe UI" w:hAnsi="Segoe UI" w:cs="Segoe UI"/>
          <w:color w:val="171717"/>
          <w:shd w:val="clear" w:color="auto" w:fill="FFFFFF"/>
        </w:rPr>
        <w:pPrChange w:author="John Deutscher" w:date="2020-11-24T12:48:00Z" w:id="224">
          <w:pPr>
            <w:pStyle w:val="BodyText"/>
            <w:ind w:left="720"/>
          </w:pPr>
        </w:pPrChange>
      </w:pPr>
      <w:r>
        <w:rPr>
          <w:rFonts w:ascii="Segoe UI" w:hAnsi="Segoe UI" w:cs="Segoe UI"/>
          <w:color w:val="171717"/>
          <w:shd w:val="clear" w:color="auto" w:fill="FFFFFF"/>
        </w:rPr>
        <w:t>In v2, XML </w:t>
      </w:r>
      <w:r>
        <w:fldChar w:fldCharType="begin"/>
      </w:r>
      <w:r>
        <w:instrText xml:space="preserve"> HYPERLINK "https://docs.microsoft.com/en-us/azure/media-services/previous/media-services-input-metadata-schema" </w:instrText>
      </w:r>
      <w:r>
        <w:fldChar w:fldCharType="separate"/>
      </w:r>
      <w:r>
        <w:rPr>
          <w:rStyle w:val="Hyperlink"/>
          <w:rFonts w:ascii="Segoe UI" w:hAnsi="Segoe UI" w:cs="Segoe UI"/>
          <w:shd w:val="clear" w:color="auto" w:fill="FFFFFF"/>
        </w:rPr>
        <w:t>input</w:t>
      </w:r>
      <w:r>
        <w:fldChar w:fldCharType="end"/>
      </w:r>
      <w:r>
        <w:rPr>
          <w:rFonts w:ascii="Segoe UI" w:hAnsi="Segoe UI" w:cs="Segoe UI"/>
          <w:color w:val="171717"/>
          <w:shd w:val="clear" w:color="auto" w:fill="FFFFFF"/>
        </w:rPr>
        <w:t> and </w:t>
      </w:r>
      <w:r>
        <w:fldChar w:fldCharType="begin"/>
      </w:r>
      <w:r>
        <w:instrText xml:space="preserve"> HYPERLINK "https://docs.microsoft.com/en-us/azure/media-services/previous/media-services-output-metadata-schema" </w:instrText>
      </w:r>
      <w:r>
        <w:fldChar w:fldCharType="separate"/>
      </w:r>
      <w:r>
        <w:rPr>
          <w:rStyle w:val="Hyperlink"/>
          <w:rFonts w:ascii="Segoe UI" w:hAnsi="Segoe UI" w:cs="Segoe UI"/>
          <w:shd w:val="clear" w:color="auto" w:fill="FFFFFF"/>
        </w:rPr>
        <w:t>output</w:t>
      </w:r>
      <w:r>
        <w:fldChar w:fldCharType="end"/>
      </w:r>
      <w:r>
        <w:rPr>
          <w:rFonts w:ascii="Segoe UI" w:hAnsi="Segoe UI" w:cs="Segoe UI"/>
          <w:color w:val="171717"/>
          <w:shd w:val="clear" w:color="auto" w:fill="FFFFFF"/>
        </w:rPr>
        <w:t> metadata files get generated as the result of an encoding job. In v3, the metadata format changed from XML to JSON.</w:t>
      </w:r>
    </w:p>
    <w:p w:rsidR="007361DA" w:rsidRDefault="007361DA" w14:paraId="403950FE" w14:textId="19607747">
      <w:pPr>
        <w:pStyle w:val="BodyText"/>
        <w:numPr>
          <w:ilvl w:val="1"/>
          <w:numId w:val="28"/>
        </w:numPr>
        <w:pPrChange w:author="John Deutscher" w:date="2020-11-24T12:48:00Z" w:id="225">
          <w:pPr>
            <w:pStyle w:val="BodyText"/>
            <w:numPr>
              <w:numId w:val="16"/>
            </w:numPr>
            <w:tabs>
              <w:tab w:val="num" w:pos="0"/>
            </w:tabs>
            <w:ind w:left="480" w:hanging="480"/>
          </w:pPr>
        </w:pPrChange>
      </w:pPr>
      <w:r>
        <w:rPr>
          <w:rFonts w:ascii="Segoe UI" w:hAnsi="Segoe UI" w:cs="Segoe UI"/>
          <w:color w:val="171717"/>
          <w:shd w:val="clear" w:color="auto" w:fill="FFFFFF"/>
        </w:rPr>
        <w:t>Link to article on metadata in v3</w:t>
      </w:r>
    </w:p>
    <w:p w:rsidR="009F0DDC" w:rsidRDefault="009F0DDC" w14:paraId="48EC35DD" w14:textId="02F78FC8">
      <w:pPr>
        <w:pStyle w:val="Heading4"/>
        <w:pPrChange w:author="John Deutscher" w:date="2020-12-02T12:57:00Z" w:id="226">
          <w:pPr>
            <w:pStyle w:val="BodyText"/>
          </w:pPr>
        </w:pPrChange>
      </w:pPr>
      <w:r>
        <w:t>How to move from</w:t>
      </w:r>
      <w:commentRangeStart w:id="227"/>
      <w:commentRangeStart w:id="228"/>
      <w:commentRangeStart w:id="229"/>
      <w:commentRangeStart w:id="230"/>
      <w:commentRangeStart w:id="231"/>
      <w:commentRangeStart w:id="232"/>
      <w:commentRangeStart w:id="233"/>
      <w:commentRangeStart w:id="234"/>
      <w:r>
        <w:t xml:space="preserve"> Premium Encoding to v3 Standard Encoder or </w:t>
      </w:r>
      <w:r w:rsidR="00892A93">
        <w:t>partner-based</w:t>
      </w:r>
      <w:r>
        <w:t xml:space="preserve"> solutions</w:t>
      </w:r>
    </w:p>
    <w:p w:rsidR="009F0DDC" w:rsidRDefault="009F0DDC" w14:paraId="78467EFD" w14:textId="5C8B5CD2">
      <w:pPr>
        <w:pStyle w:val="BodyText"/>
        <w:numPr>
          <w:ilvl w:val="1"/>
          <w:numId w:val="17"/>
        </w:numPr>
        <w:pPrChange w:author="John Deutscher" w:date="2020-11-24T11:07:00Z" w:id="235">
          <w:pPr>
            <w:pStyle w:val="BodyText"/>
            <w:numPr>
              <w:ilvl w:val="2"/>
              <w:numId w:val="16"/>
            </w:numPr>
            <w:tabs>
              <w:tab w:val="num" w:pos="1440"/>
            </w:tabs>
            <w:ind w:left="1920" w:hanging="480"/>
          </w:pPr>
        </w:pPrChange>
      </w:pPr>
      <w:r>
        <w:t>The v2 API no longer supports the Premium Encoder</w:t>
      </w:r>
      <w:ins w:author="John Deutscher" w:date="2020-12-07T11:23:00Z" w:id="236">
        <w:r w:rsidR="00AD46D3">
          <w:t xml:space="preserve"> workflows. </w:t>
        </w:r>
      </w:ins>
      <w:del w:author="John Deutscher" w:date="2020-12-07T11:23:00Z" w:id="237">
        <w:r w:rsidDel="00AD46D3">
          <w:delText>, c</w:delText>
        </w:r>
      </w:del>
      <w:ins w:author="John Deutscher" w:date="2020-12-07T11:23:00Z" w:id="238">
        <w:r w:rsidR="00AD46D3">
          <w:t>C</w:t>
        </w:r>
      </w:ins>
      <w:r>
        <w:t xml:space="preserve">ustomers that previously used the workflow based Premium Encoder for HEVC encoding should migrate to the new v3 Standard Encoder with HEVC </w:t>
      </w:r>
      <w:ins w:author="John Deutscher" w:date="2020-12-07T11:24:00Z" w:id="239">
        <w:r w:rsidR="00AD46D3">
          <w:t xml:space="preserve"> (8-bit) </w:t>
        </w:r>
      </w:ins>
      <w:r>
        <w:t>encoding support</w:t>
      </w:r>
      <w:ins w:author="John Deutscher" w:date="2020-12-07T11:24:00Z" w:id="240">
        <w:r w:rsidR="00AD46D3">
          <w:t xml:space="preserve">. 10-bit HEVC encoding support is on the roadmap and will available soon. </w:t>
        </w:r>
      </w:ins>
    </w:p>
    <w:p w:rsidR="009F0DDC" w:rsidRDefault="009F0DDC" w14:paraId="23064485" w14:textId="6EA23AA5">
      <w:pPr>
        <w:pStyle w:val="BodyText"/>
        <w:numPr>
          <w:ilvl w:val="1"/>
          <w:numId w:val="17"/>
        </w:numPr>
        <w:pPrChange w:author="John Deutscher" w:date="2020-11-24T11:07:00Z" w:id="241">
          <w:pPr>
            <w:pStyle w:val="BodyText"/>
            <w:numPr>
              <w:numId w:val="16"/>
            </w:numPr>
            <w:tabs>
              <w:tab w:val="num" w:pos="0"/>
            </w:tabs>
            <w:ind w:left="480" w:hanging="480"/>
          </w:pPr>
        </w:pPrChange>
      </w:pPr>
      <w:r>
        <w:t xml:space="preserve">Customers requiring the advanced workflow features of the Premium Encoder </w:t>
      </w:r>
      <w:ins w:author="Fardau Van Neerden" w:date="2020-12-08T13:54:00Z" w:id="242">
        <w:r w:rsidR="0037639E">
          <w:t>that we do not</w:t>
        </w:r>
        <w:r w:rsidR="006C5165">
          <w:t xml:space="preserve"> support in the </w:t>
        </w:r>
      </w:ins>
      <w:ins w:author="Fardau Van Neerden" w:date="2020-12-08T13:55:00Z" w:id="243">
        <w:r w:rsidR="008C27C9">
          <w:t>S</w:t>
        </w:r>
        <w:r w:rsidR="00FD0C15">
          <w:t xml:space="preserve">tandard Encoder </w:t>
        </w:r>
      </w:ins>
      <w:r>
        <w:t xml:space="preserve">are encouraged to migrate their solutions to an Azure advanced encoding partner solution from </w:t>
      </w:r>
      <w:ins w:author="John Deutscher" w:date="2020-12-02T10:26:00Z" w:id="244">
        <w:r w:rsidR="00833F3E">
          <w:t xml:space="preserve">Imagine Communications, </w:t>
        </w:r>
      </w:ins>
      <w:proofErr w:type="spellStart"/>
      <w:r>
        <w:t>Telestream</w:t>
      </w:r>
      <w:proofErr w:type="spellEnd"/>
      <w:r>
        <w:t xml:space="preserve"> or </w:t>
      </w:r>
      <w:ins w:author="Fardau Van Neerden" w:date="2020-12-08T13:52:00Z" w:id="245">
        <w:r w:rsidR="000A78C1">
          <w:fldChar w:fldCharType="begin"/>
        </w:r>
        <w:r w:rsidR="000A78C1">
          <w:instrText xml:space="preserve"> HYPERLINK "https://go.microsoft.com/fwlink/?linkid=2151333&amp;clcid=0x409" </w:instrText>
        </w:r>
        <w:r w:rsidR="000A78C1">
          <w:fldChar w:fldCharType="separate"/>
        </w:r>
        <w:proofErr w:type="spellStart"/>
        <w:r w:rsidRPr="000A78C1">
          <w:rPr>
            <w:rStyle w:val="Hyperlink"/>
          </w:rPr>
          <w:t>Bitmovin</w:t>
        </w:r>
        <w:proofErr w:type="spellEnd"/>
        <w:r w:rsidR="000A78C1">
          <w:fldChar w:fldCharType="end"/>
        </w:r>
      </w:ins>
      <w:r>
        <w:t>.</w:t>
      </w:r>
      <w:commentRangeEnd w:id="227"/>
      <w:r>
        <w:rPr>
          <w:rStyle w:val="CommentReference"/>
        </w:rPr>
        <w:commentReference w:id="227"/>
      </w:r>
      <w:commentRangeEnd w:id="228"/>
      <w:r>
        <w:rPr>
          <w:rStyle w:val="CommentReference"/>
        </w:rPr>
        <w:commentReference w:id="228"/>
      </w:r>
      <w:commentRangeEnd w:id="229"/>
      <w:r w:rsidR="004036D1">
        <w:rPr>
          <w:rStyle w:val="CommentReference"/>
        </w:rPr>
        <w:commentReference w:id="229"/>
      </w:r>
      <w:commentRangeEnd w:id="230"/>
      <w:r>
        <w:rPr>
          <w:rStyle w:val="CommentReference"/>
        </w:rPr>
        <w:commentReference w:id="230"/>
      </w:r>
      <w:commentRangeEnd w:id="231"/>
      <w:r>
        <w:rPr>
          <w:rStyle w:val="CommentReference"/>
        </w:rPr>
        <w:commentReference w:id="231"/>
      </w:r>
      <w:commentRangeEnd w:id="232"/>
      <w:r>
        <w:rPr>
          <w:rStyle w:val="CommentReference"/>
        </w:rPr>
        <w:commentReference w:id="232"/>
      </w:r>
      <w:commentRangeEnd w:id="233"/>
      <w:r w:rsidR="00B91DF1">
        <w:rPr>
          <w:rStyle w:val="CommentReference"/>
        </w:rPr>
        <w:commentReference w:id="233"/>
      </w:r>
      <w:commentRangeEnd w:id="234"/>
      <w:r w:rsidR="00DD3BF9">
        <w:rPr>
          <w:rStyle w:val="CommentReference"/>
        </w:rPr>
        <w:commentReference w:id="234"/>
      </w:r>
      <w:ins w:author="John Deutscher" w:date="2020-12-07T11:24:00Z" w:id="251">
        <w:r w:rsidR="00AD46D3">
          <w:t xml:space="preserve"> Please con</w:t>
        </w:r>
      </w:ins>
      <w:ins w:author="John Deutscher" w:date="2020-12-07T11:25:00Z" w:id="252">
        <w:r w:rsidR="00AD46D3">
          <w:t xml:space="preserve">tact </w:t>
        </w:r>
        <w:r w:rsidR="00D613EC">
          <w:t xml:space="preserve">technical </w:t>
        </w:r>
        <w:r w:rsidR="00AD46D3">
          <w:t>support for available partner options if required</w:t>
        </w:r>
        <w:r w:rsidR="008D47F2">
          <w:t xml:space="preserve"> for your migration.</w:t>
        </w:r>
      </w:ins>
    </w:p>
    <w:p w:rsidR="00892A93" w:rsidRDefault="00892A93" w14:paraId="24998551" w14:textId="77777777">
      <w:pPr>
        <w:pStyle w:val="Heading2"/>
      </w:pPr>
    </w:p>
    <w:p w:rsidR="007361DA" w:rsidP="007361DA" w:rsidRDefault="007361DA" w14:paraId="02672598" w14:textId="2CDFFDDD">
      <w:pPr>
        <w:pStyle w:val="Heading2"/>
      </w:pPr>
      <w:r>
        <w:t xml:space="preserve">Audio Indexing </w:t>
      </w:r>
      <w:r w:rsidR="00106CAF">
        <w:t xml:space="preserve">(Indexer v1) </w:t>
      </w:r>
      <w:r>
        <w:t>and Transcription Scenarios</w:t>
      </w:r>
    </w:p>
    <w:p w:rsidRPr="0055151F" w:rsidR="007361DA" w:rsidRDefault="007361DA" w14:paraId="0BBE9EAA" w14:textId="77777777">
      <w:pPr>
        <w:pPrChange w:author="John Deutscher" w:date="2020-11-24T12:49:00Z" w:id="253">
          <w:pPr>
            <w:pStyle w:val="Heading2"/>
          </w:pPr>
        </w:pPrChange>
      </w:pPr>
    </w:p>
    <w:p w:rsidR="007361DA" w:rsidRDefault="007361DA" w14:paraId="7A3D25EC" w14:textId="281AC52D">
      <w:pPr>
        <w:pStyle w:val="Heading4"/>
        <w:pPrChange w:author="John Deutscher" w:date="2020-12-02T12:57:00Z" w:id="254">
          <w:pPr>
            <w:pStyle w:val="BodyText"/>
          </w:pPr>
        </w:pPrChange>
      </w:pPr>
      <w:r>
        <w:t xml:space="preserve">How to move from Indexer v1 audio transcription to the new </w:t>
      </w:r>
      <w:proofErr w:type="spellStart"/>
      <w:r>
        <w:t>AudioAnalyzer</w:t>
      </w:r>
      <w:proofErr w:type="spellEnd"/>
      <w:r>
        <w:t xml:space="preserve"> “basic mode”. </w:t>
      </w:r>
    </w:p>
    <w:p w:rsidR="007361DA" w:rsidP="007361DA" w:rsidRDefault="007361DA" w14:paraId="16E4BE9B" w14:textId="081B3718">
      <w:pPr>
        <w:pStyle w:val="BodyText"/>
        <w:numPr>
          <w:ilvl w:val="1"/>
          <w:numId w:val="29"/>
        </w:numPr>
      </w:pPr>
      <w:r>
        <w:t xml:space="preserve">For customers using the Indexer v1 processor in the v2 API, you need to create a Transform that invokes the new </w:t>
      </w:r>
      <w:proofErr w:type="spellStart"/>
      <w:r>
        <w:t>AudioAnalyzer</w:t>
      </w:r>
      <w:proofErr w:type="spellEnd"/>
      <w:r>
        <w:t xml:space="preserve"> in “basic mode” prior to submitting a Job.  </w:t>
      </w:r>
    </w:p>
    <w:p w:rsidRPr="009A6A54" w:rsidR="007361DA" w:rsidP="007361DA" w:rsidRDefault="009A6A54" w14:paraId="695EEB04" w14:textId="2BFE6AB8">
      <w:pPr>
        <w:pStyle w:val="BodyText"/>
        <w:numPr>
          <w:ilvl w:val="1"/>
          <w:numId w:val="29"/>
        </w:numPr>
        <w:rPr>
          <w:ins w:author="John Deutscher" w:date="2020-12-02T10:26:00Z" w:id="255"/>
          <w:highlight w:val="yellow"/>
          <w:rPrChange w:author="John Deutscher" w:date="2020-12-02T10:27:00Z" w:id="256">
            <w:rPr>
              <w:ins w:author="John Deutscher" w:date="2020-12-02T10:26:00Z" w:id="257"/>
            </w:rPr>
          </w:rPrChange>
        </w:rPr>
      </w:pPr>
      <w:commentRangeStart w:id="258"/>
      <w:ins w:author="John Deutscher" w:date="2020-12-02T10:27:00Z" w:id="259">
        <w:r w:rsidRPr="009A6A54">
          <w:rPr>
            <w:highlight w:val="yellow"/>
            <w:rPrChange w:author="John Deutscher" w:date="2020-12-02T10:27:00Z" w:id="260">
              <w:rPr/>
            </w:rPrChange>
          </w:rPr>
          <w:t xml:space="preserve">&lt;&lt; TODO&gt;&gt; </w:t>
        </w:r>
      </w:ins>
      <w:r w:rsidRPr="009A6A54" w:rsidR="007361DA">
        <w:rPr>
          <w:highlight w:val="yellow"/>
          <w:rPrChange w:author="John Deutscher" w:date="2020-12-02T10:27:00Z" w:id="261">
            <w:rPr/>
          </w:rPrChange>
        </w:rPr>
        <w:t xml:space="preserve">Link to example of using Audio Analyzer in basic mode here – or a basic code sample inline as well. </w:t>
      </w:r>
      <w:commentRangeEnd w:id="258"/>
      <w:r w:rsidR="00466C90">
        <w:rPr>
          <w:rStyle w:val="CommentReference"/>
        </w:rPr>
        <w:commentReference w:id="258"/>
      </w:r>
    </w:p>
    <w:p w:rsidR="00833F3E" w:rsidRDefault="00833F3E" w14:paraId="4F3DB54A" w14:textId="77777777">
      <w:pPr>
        <w:pStyle w:val="BodyText"/>
        <w:ind w:left="1200"/>
        <w:pPrChange w:author="John Deutscher" w:date="2020-12-02T10:26:00Z" w:id="263">
          <w:pPr>
            <w:pStyle w:val="BodyText"/>
            <w:numPr>
              <w:ilvl w:val="1"/>
              <w:numId w:val="29"/>
            </w:numPr>
            <w:tabs>
              <w:tab w:val="num" w:pos="720"/>
            </w:tabs>
            <w:ind w:left="1200" w:hanging="480"/>
          </w:pPr>
        </w:pPrChange>
      </w:pPr>
    </w:p>
    <w:p w:rsidR="00833F3E" w:rsidP="00833F3E" w:rsidRDefault="460B62EA" w14:paraId="5C9780E1" w14:textId="77777777">
      <w:pPr>
        <w:pStyle w:val="Heading2"/>
      </w:pPr>
      <w:r>
        <w:t>Media Reserved Units in the v3 API</w:t>
      </w:r>
      <w:commentRangeStart w:id="264"/>
      <w:commentRangeStart w:id="265"/>
      <w:commentRangeEnd w:id="264"/>
      <w:r w:rsidR="00833F3E">
        <w:rPr>
          <w:rStyle w:val="CommentReference"/>
        </w:rPr>
        <w:commentReference w:id="264"/>
      </w:r>
      <w:commentRangeEnd w:id="265"/>
      <w:r w:rsidR="00833F3E">
        <w:rPr>
          <w:rStyle w:val="CommentReference"/>
        </w:rPr>
        <w:commentReference w:id="265"/>
      </w:r>
      <w:commentRangeStart w:id="269"/>
      <w:commentRangeEnd w:id="269"/>
      <w:r w:rsidR="00833F3E">
        <w:rPr>
          <w:rStyle w:val="CommentReference"/>
        </w:rPr>
        <w:commentReference w:id="269"/>
      </w:r>
      <w:commentRangeStart w:id="270"/>
      <w:commentRangeEnd w:id="270"/>
      <w:r w:rsidR="00833F3E">
        <w:rPr>
          <w:rStyle w:val="CommentReference"/>
        </w:rPr>
        <w:commentReference w:id="270"/>
      </w:r>
    </w:p>
    <w:p w:rsidRPr="00422008" w:rsidR="00833F3E" w:rsidP="00833F3E" w:rsidRDefault="00833F3E" w14:paraId="3B381DCB" w14:textId="77777777">
      <w:pPr>
        <w:pStyle w:val="BodyText"/>
        <w:numPr>
          <w:ilvl w:val="0"/>
          <w:numId w:val="26"/>
        </w:numPr>
      </w:pPr>
      <w:r>
        <w:rPr>
          <w:rFonts w:ascii="Segoe UI" w:hAnsi="Segoe UI" w:cs="Segoe UI"/>
          <w:color w:val="171717"/>
          <w:shd w:val="clear" w:color="auto" w:fill="FFFFFF"/>
        </w:rPr>
        <w:t xml:space="preserve">For new v3 accounts created in the Azure Portal, or with the 2020-05-01 version of the v3 API, you no longer are required to set Media Reserved Units (MRUs). The system will now automatically scale up and down based on load. </w:t>
      </w:r>
    </w:p>
    <w:p w:rsidRPr="00422008" w:rsidR="00833F3E" w:rsidP="00833F3E" w:rsidRDefault="00833F3E" w14:paraId="72DBB75B" w14:textId="77777777">
      <w:pPr>
        <w:pStyle w:val="BodyText"/>
        <w:numPr>
          <w:ilvl w:val="0"/>
          <w:numId w:val="26"/>
        </w:numPr>
      </w:pPr>
      <w:r>
        <w:rPr>
          <w:rFonts w:ascii="Segoe UI" w:hAnsi="Segoe UI" w:cs="Segoe UI"/>
          <w:color w:val="171717"/>
          <w:shd w:val="clear" w:color="auto" w:fill="FFFFFF"/>
        </w:rPr>
        <w:t>If you have a v3 or v2 account that was created prior to the 2020-05-01 version of the API, you can still control the concurrency and performance of your Jobs using Media Reserved Units. For more information, see </w:t>
      </w:r>
      <w:ins w:author="John Deutscher" w:date="2020-12-02T10:26:00Z" w:id="271">
        <w:r w:rsidRPr="7378F2B1">
          <w:fldChar w:fldCharType="begin"/>
        </w:r>
        <w:r>
          <w:instrText xml:space="preserve"> HYPERLINK "https://docs.microsoft.com/en-us/azure/media-services/previous/media-services-scale-media-processing-overview" </w:instrText>
        </w:r>
        <w:r w:rsidRPr="7378F2B1">
          <w:fldChar w:fldCharType="separate"/>
        </w:r>
      </w:ins>
      <w:r>
        <w:rPr>
          <w:rStyle w:val="Hyperlink"/>
          <w:rFonts w:ascii="Segoe UI" w:hAnsi="Segoe UI" w:cs="Segoe UI"/>
          <w:shd w:val="clear" w:color="auto" w:fill="FFFFFF"/>
        </w:rPr>
        <w:t>Scaling Media Processing</w:t>
      </w:r>
      <w:ins w:author="John Deutscher" w:date="2020-12-02T10:26:00Z" w:id="272">
        <w:r w:rsidRPr="7378F2B1">
          <w:rPr>
            <w:rStyle w:val="Hyperlink"/>
            <w:rFonts w:ascii="Segoe UI" w:hAnsi="Segoe UI" w:cs="Segoe UI"/>
          </w:rPr>
          <w:fldChar w:fldCharType="end"/>
        </w:r>
      </w:ins>
      <w:r>
        <w:rPr>
          <w:rFonts w:ascii="Segoe UI" w:hAnsi="Segoe UI" w:cs="Segoe UI"/>
          <w:color w:val="171717"/>
          <w:shd w:val="clear" w:color="auto" w:fill="FFFFFF"/>
        </w:rPr>
        <w:t>. You can manage the MRUs using </w:t>
      </w:r>
      <w:ins w:author="John Deutscher" w:date="2020-12-02T10:26:00Z" w:id="273">
        <w:r w:rsidRPr="7378F2B1">
          <w:fldChar w:fldCharType="begin"/>
        </w:r>
        <w:r>
          <w:instrText xml:space="preserve"> HYPERLINK "https://docs.microsoft.com/en-us/azure/media-services/latest/media-reserved-units-cli-how-to" </w:instrText>
        </w:r>
        <w:r w:rsidRPr="7378F2B1">
          <w:fldChar w:fldCharType="separate"/>
        </w:r>
      </w:ins>
      <w:r>
        <w:rPr>
          <w:rStyle w:val="Hyperlink"/>
          <w:rFonts w:ascii="Segoe UI" w:hAnsi="Segoe UI" w:cs="Segoe UI"/>
          <w:shd w:val="clear" w:color="auto" w:fill="FFFFFF"/>
        </w:rPr>
        <w:t>CLI 2.0 for Media Services v3</w:t>
      </w:r>
      <w:ins w:author="John Deutscher" w:date="2020-12-02T10:26:00Z" w:id="274">
        <w:r w:rsidRPr="7378F2B1">
          <w:rPr>
            <w:rStyle w:val="Hyperlink"/>
            <w:rFonts w:ascii="Segoe UI" w:hAnsi="Segoe UI" w:cs="Segoe UI"/>
          </w:rPr>
          <w:fldChar w:fldCharType="end"/>
        </w:r>
      </w:ins>
      <w:r>
        <w:rPr>
          <w:rFonts w:ascii="Segoe UI" w:hAnsi="Segoe UI" w:cs="Segoe UI"/>
          <w:color w:val="171717"/>
          <w:shd w:val="clear" w:color="auto" w:fill="FFFFFF"/>
        </w:rPr>
        <w:t>, or using the </w:t>
      </w:r>
      <w:ins w:author="John Deutscher" w:date="2020-12-02T10:26:00Z" w:id="275">
        <w:r w:rsidRPr="7378F2B1">
          <w:fldChar w:fldCharType="begin"/>
        </w:r>
        <w:r>
          <w:instrText xml:space="preserve"> HYPERLINK "https://docs.microsoft.com/en-us/azure/media-services/previous/media-services-portal-scale-media-processing" </w:instrText>
        </w:r>
        <w:r w:rsidRPr="7378F2B1">
          <w:fldChar w:fldCharType="separate"/>
        </w:r>
      </w:ins>
      <w:r>
        <w:rPr>
          <w:rStyle w:val="Hyperlink"/>
          <w:rFonts w:ascii="Segoe UI" w:hAnsi="Segoe UI" w:cs="Segoe UI"/>
          <w:shd w:val="clear" w:color="auto" w:fill="FFFFFF"/>
        </w:rPr>
        <w:t>Azure portal</w:t>
      </w:r>
      <w:ins w:author="John Deutscher" w:date="2020-12-02T10:26:00Z" w:id="276">
        <w:r w:rsidRPr="7378F2B1">
          <w:rPr>
            <w:rStyle w:val="Hyperlink"/>
            <w:rFonts w:ascii="Segoe UI" w:hAnsi="Segoe UI" w:cs="Segoe UI"/>
          </w:rPr>
          <w:fldChar w:fldCharType="end"/>
        </w:r>
      </w:ins>
      <w:r>
        <w:rPr>
          <w:rFonts w:ascii="Segoe UI" w:hAnsi="Segoe UI" w:cs="Segoe UI"/>
          <w:color w:val="171717"/>
          <w:shd w:val="clear" w:color="auto" w:fill="FFFFFF"/>
        </w:rPr>
        <w:t xml:space="preserve">.  </w:t>
      </w:r>
    </w:p>
    <w:p w:rsidRPr="0055151F" w:rsidR="00833F3E" w:rsidP="00833F3E" w:rsidRDefault="00833F3E" w14:paraId="72160A41" w14:textId="77777777">
      <w:pPr>
        <w:pStyle w:val="BodyText"/>
        <w:numPr>
          <w:ilvl w:val="0"/>
          <w:numId w:val="26"/>
        </w:numPr>
      </w:pPr>
      <w:r>
        <w:rPr>
          <w:rFonts w:ascii="Segoe UI" w:hAnsi="Segoe UI" w:cs="Segoe UI"/>
          <w:color w:val="171717"/>
          <w:shd w:val="clear" w:color="auto" w:fill="FFFFFF"/>
        </w:rPr>
        <w:t xml:space="preserve">If you do not see the option to manage MRUs in the Azure portal, you are running an account that was created with the 2020-05-01 API or later. </w:t>
      </w:r>
    </w:p>
    <w:p w:rsidRPr="0055151F" w:rsidR="007361DA" w:rsidRDefault="007361DA" w14:paraId="6E7B11CF" w14:textId="77777777">
      <w:pPr>
        <w:pStyle w:val="BodyText"/>
        <w:pPrChange w:author="John Deutscher" w:date="2020-11-24T12:49:00Z" w:id="277">
          <w:pPr>
            <w:pStyle w:val="Heading2"/>
          </w:pPr>
        </w:pPrChange>
      </w:pPr>
    </w:p>
    <w:p w:rsidR="000F0BF2" w:rsidRDefault="00892A93" w14:paraId="7C0D499C" w14:textId="14448B1D">
      <w:pPr>
        <w:pStyle w:val="Heading2"/>
      </w:pPr>
      <w:r>
        <w:t>Live Streaming Scenarios</w:t>
      </w:r>
    </w:p>
    <w:p w:rsidR="006A7A33" w:rsidRDefault="006A7A33" w14:paraId="3F880FC7" w14:textId="77777777">
      <w:pPr>
        <w:shd w:val="clear" w:color="auto" w:fill="FFFFFF"/>
        <w:spacing w:after="0"/>
        <w:rPr>
          <w:ins w:author="John Deutscher" w:date="2020-12-02T10:32:00Z" w:id="278"/>
        </w:rPr>
      </w:pPr>
    </w:p>
    <w:p w:rsidRPr="00053A11" w:rsidR="004B0C78" w:rsidRDefault="00892A93" w14:paraId="5F11AFB7" w14:textId="28537CFF">
      <w:pPr>
        <w:pStyle w:val="Heading4"/>
        <w:rPr>
          <w:rFonts w:ascii="Segoe UI" w:hAnsi="Segoe UI" w:eastAsia="Times New Roman" w:cs="Segoe UI"/>
          <w:color w:val="171717"/>
        </w:rPr>
        <w:pPrChange w:author="John Deutscher" w:date="2020-12-07T11:29:00Z" w:id="279">
          <w:pPr>
            <w:numPr>
              <w:numId w:val="24"/>
            </w:numPr>
            <w:shd w:val="clear" w:color="auto" w:fill="FFFFFF"/>
            <w:tabs>
              <w:tab w:val="num" w:pos="720"/>
            </w:tabs>
            <w:spacing w:after="0"/>
            <w:ind w:left="1020" w:hanging="360"/>
          </w:pPr>
        </w:pPrChange>
      </w:pPr>
      <w:r w:rsidRPr="007F6B4B">
        <w:t xml:space="preserve">How to move from v2 pass-through Channels </w:t>
      </w:r>
      <w:r w:rsidRPr="00FD0047">
        <w:t xml:space="preserve">to v3 pass-through </w:t>
      </w:r>
      <w:r w:rsidRPr="00053A11" w:rsidR="005F15DC">
        <w:t>Live Events</w:t>
      </w:r>
      <w:r w:rsidRPr="00053A11" w:rsidR="00A66DA8">
        <w:br/>
      </w:r>
      <w:r w:rsidR="00A66DA8">
        <w:br/>
      </w:r>
      <w:r w:rsidR="00A66DA8">
        <w:rPr>
          <w:rFonts w:ascii="Segoe UI" w:hAnsi="Segoe UI" w:eastAsia="Times New Roman" w:cs="Segoe UI"/>
          <w:color w:val="171717"/>
        </w:rPr>
        <w:t xml:space="preserve">NOTE: </w:t>
      </w:r>
      <w:r w:rsidRPr="00A66DA8" w:rsidR="00A66DA8">
        <w:rPr>
          <w:rFonts w:ascii="Segoe UI" w:hAnsi="Segoe UI" w:eastAsia="Times New Roman" w:cs="Segoe UI"/>
          <w:color w:val="171717"/>
        </w:rPr>
        <w:t xml:space="preserve">Channels and Programs created with v2 (which are mapped to Live Events and Live Outputs in v3) cannot </w:t>
      </w:r>
      <w:del w:author="John Deutscher" w:date="2020-12-07T11:27:00Z" w:id="280">
        <w:r w:rsidRPr="00A66DA8" w:rsidDel="00053FA5" w:rsidR="00A66DA8">
          <w:rPr>
            <w:rFonts w:ascii="Segoe UI" w:hAnsi="Segoe UI" w:eastAsia="Times New Roman" w:cs="Segoe UI"/>
            <w:color w:val="171717"/>
          </w:rPr>
          <w:delText>continue being</w:delText>
        </w:r>
      </w:del>
      <w:ins w:author="John Deutscher" w:date="2020-12-07T11:27:00Z" w:id="281">
        <w:r w:rsidR="00053FA5">
          <w:rPr>
            <w:rFonts w:ascii="Segoe UI" w:hAnsi="Segoe UI" w:eastAsia="Times New Roman" w:cs="Segoe UI"/>
            <w:color w:val="171717"/>
          </w:rPr>
          <w:t>be</w:t>
        </w:r>
      </w:ins>
      <w:r w:rsidRPr="00A66DA8" w:rsidR="00A66DA8">
        <w:rPr>
          <w:rFonts w:ascii="Segoe UI" w:hAnsi="Segoe UI" w:eastAsia="Times New Roman" w:cs="Segoe UI"/>
          <w:color w:val="171717"/>
        </w:rPr>
        <w:t xml:space="preserve"> managed with</w:t>
      </w:r>
      <w:ins w:author="John Deutscher" w:date="2020-12-07T11:27:00Z" w:id="282">
        <w:r w:rsidR="00053FA5">
          <w:rPr>
            <w:rFonts w:ascii="Segoe UI" w:hAnsi="Segoe UI" w:eastAsia="Times New Roman" w:cs="Segoe UI"/>
            <w:color w:val="171717"/>
          </w:rPr>
          <w:t xml:space="preserve"> the</w:t>
        </w:r>
      </w:ins>
      <w:r w:rsidRPr="00A66DA8" w:rsidR="00A66DA8">
        <w:rPr>
          <w:rFonts w:ascii="Segoe UI" w:hAnsi="Segoe UI" w:eastAsia="Times New Roman" w:cs="Segoe UI"/>
          <w:color w:val="171717"/>
        </w:rPr>
        <w:t xml:space="preserve"> v3</w:t>
      </w:r>
      <w:ins w:author="John Deutscher" w:date="2020-12-07T11:27:00Z" w:id="283">
        <w:r w:rsidR="00053FA5">
          <w:rPr>
            <w:rFonts w:ascii="Segoe UI" w:hAnsi="Segoe UI" w:eastAsia="Times New Roman" w:cs="Segoe UI"/>
            <w:color w:val="171717"/>
          </w:rPr>
          <w:t xml:space="preserve"> API.</w:t>
        </w:r>
      </w:ins>
      <w:del w:author="John Deutscher" w:date="2020-12-07T11:27:00Z" w:id="284">
        <w:r w:rsidRPr="00A66DA8" w:rsidDel="00053FA5" w:rsidR="00A66DA8">
          <w:rPr>
            <w:rFonts w:ascii="Segoe UI" w:hAnsi="Segoe UI" w:eastAsia="Times New Roman" w:cs="Segoe UI"/>
            <w:color w:val="171717"/>
          </w:rPr>
          <w:delText xml:space="preserve">. </w:delText>
        </w:r>
      </w:del>
      <w:r w:rsidR="00A66DA8">
        <w:rPr>
          <w:rFonts w:ascii="Segoe UI" w:hAnsi="Segoe UI" w:eastAsia="Times New Roman" w:cs="Segoe UI"/>
          <w:color w:val="171717"/>
        </w:rPr>
        <w:br/>
      </w:r>
      <w:r w:rsidRPr="00A66DA8" w:rsidR="00A66DA8">
        <w:rPr>
          <w:rFonts w:ascii="Segoe UI" w:hAnsi="Segoe UI" w:eastAsia="Times New Roman" w:cs="Segoe UI"/>
          <w:color w:val="171717"/>
        </w:rPr>
        <w:t xml:space="preserve">The </w:t>
      </w:r>
      <w:del w:author="John Deutscher" w:date="2020-12-07T11:28:00Z" w:id="285">
        <w:r w:rsidRPr="00A66DA8" w:rsidDel="00162DD5" w:rsidR="00A66DA8">
          <w:rPr>
            <w:rFonts w:ascii="Segoe UI" w:hAnsi="Segoe UI" w:eastAsia="Times New Roman" w:cs="Segoe UI"/>
            <w:color w:val="171717"/>
          </w:rPr>
          <w:delText xml:space="preserve">recommendation </w:delText>
        </w:r>
      </w:del>
      <w:ins w:author="John Deutscher" w:date="2020-12-07T11:28:00Z" w:id="286">
        <w:r w:rsidR="00162DD5">
          <w:rPr>
            <w:rFonts w:ascii="Segoe UI" w:hAnsi="Segoe UI" w:eastAsia="Times New Roman" w:cs="Segoe UI"/>
            <w:color w:val="171717"/>
          </w:rPr>
          <w:t>guidance</w:t>
        </w:r>
        <w:r w:rsidRPr="00A66DA8" w:rsidR="00162DD5">
          <w:rPr>
            <w:rFonts w:ascii="Segoe UI" w:hAnsi="Segoe UI" w:eastAsia="Times New Roman" w:cs="Segoe UI"/>
            <w:color w:val="171717"/>
          </w:rPr>
          <w:t xml:space="preserve"> </w:t>
        </w:r>
      </w:ins>
      <w:r w:rsidRPr="00A66DA8" w:rsidR="00A66DA8">
        <w:rPr>
          <w:rFonts w:ascii="Segoe UI" w:hAnsi="Segoe UI" w:eastAsia="Times New Roman" w:cs="Segoe UI"/>
          <w:color w:val="171717"/>
        </w:rPr>
        <w:t xml:space="preserve">is to switch </w:t>
      </w:r>
      <w:ins w:author="John Deutscher" w:date="2020-12-07T11:28:00Z" w:id="287">
        <w:r w:rsidR="00162DD5">
          <w:rPr>
            <w:rFonts w:ascii="Segoe UI" w:hAnsi="Segoe UI" w:eastAsia="Times New Roman" w:cs="Segoe UI"/>
            <w:color w:val="171717"/>
          </w:rPr>
          <w:t xml:space="preserve">over </w:t>
        </w:r>
      </w:ins>
      <w:r w:rsidRPr="00A66DA8" w:rsidR="00A66DA8">
        <w:rPr>
          <w:rFonts w:ascii="Segoe UI" w:hAnsi="Segoe UI" w:eastAsia="Times New Roman" w:cs="Segoe UI"/>
          <w:color w:val="171717"/>
        </w:rPr>
        <w:t xml:space="preserve">to v3 Live Events and Live Outputs at a convenient </w:t>
      </w:r>
      <w:ins w:author="John Deutscher" w:date="2020-12-07T11:28:00Z" w:id="288">
        <w:r w:rsidR="00162DD5">
          <w:rPr>
            <w:rFonts w:ascii="Segoe UI" w:hAnsi="Segoe UI" w:eastAsia="Times New Roman" w:cs="Segoe UI"/>
            <w:color w:val="171717"/>
          </w:rPr>
          <w:t xml:space="preserve">time that you can stop your existing v2 </w:t>
        </w:r>
      </w:ins>
      <w:r w:rsidRPr="00A66DA8" w:rsidR="00A66DA8">
        <w:rPr>
          <w:rFonts w:ascii="Segoe UI" w:hAnsi="Segoe UI" w:eastAsia="Times New Roman" w:cs="Segoe UI"/>
          <w:color w:val="171717"/>
        </w:rPr>
        <w:t>Channel</w:t>
      </w:r>
      <w:ins w:author="John Deutscher" w:date="2020-12-07T11:28:00Z" w:id="289">
        <w:r w:rsidR="00162DD5">
          <w:rPr>
            <w:rFonts w:ascii="Segoe UI" w:hAnsi="Segoe UI" w:eastAsia="Times New Roman" w:cs="Segoe UI"/>
            <w:color w:val="171717"/>
          </w:rPr>
          <w:t>s</w:t>
        </w:r>
      </w:ins>
      <w:del w:author="John Deutscher" w:date="2020-12-07T11:28:00Z" w:id="290">
        <w:r w:rsidRPr="00A66DA8" w:rsidDel="00162DD5" w:rsidR="00A66DA8">
          <w:rPr>
            <w:rFonts w:ascii="Segoe UI" w:hAnsi="Segoe UI" w:eastAsia="Times New Roman" w:cs="Segoe UI"/>
            <w:color w:val="171717"/>
          </w:rPr>
          <w:delText xml:space="preserve"> stop</w:delText>
        </w:r>
      </w:del>
      <w:r w:rsidRPr="00A66DA8" w:rsidR="00A66DA8">
        <w:rPr>
          <w:rFonts w:ascii="Segoe UI" w:hAnsi="Segoe UI" w:eastAsia="Times New Roman" w:cs="Segoe UI"/>
          <w:color w:val="171717"/>
        </w:rPr>
        <w:t>.</w:t>
      </w:r>
      <w:r w:rsidR="00A66DA8">
        <w:rPr>
          <w:rFonts w:ascii="Segoe UI" w:hAnsi="Segoe UI" w:eastAsia="Times New Roman" w:cs="Segoe UI"/>
          <w:color w:val="171717"/>
        </w:rPr>
        <w:t xml:space="preserve"> </w:t>
      </w:r>
      <w:del w:author="John Deutscher" w:date="2020-12-07T11:28:00Z" w:id="291">
        <w:r w:rsidRPr="00A66DA8" w:rsidDel="00162DD5" w:rsidR="00A66DA8">
          <w:rPr>
            <w:rFonts w:ascii="Segoe UI" w:hAnsi="Segoe UI" w:eastAsia="Times New Roman" w:cs="Segoe UI"/>
            <w:color w:val="171717"/>
          </w:rPr>
          <w:delText>Presently</w:delText>
        </w:r>
      </w:del>
      <w:ins w:author="John Deutscher" w:date="2020-12-07T11:28:00Z" w:id="292">
        <w:r w:rsidR="00162DD5">
          <w:rPr>
            <w:rFonts w:ascii="Segoe UI" w:hAnsi="Segoe UI" w:eastAsia="Times New Roman" w:cs="Segoe UI"/>
            <w:color w:val="171717"/>
          </w:rPr>
          <w:t>There is currently no support for</w:t>
        </w:r>
      </w:ins>
      <w:del w:author="John Deutscher" w:date="2020-12-07T11:28:00Z" w:id="293">
        <w:r w:rsidRPr="00A66DA8" w:rsidDel="00162DD5" w:rsidR="00A66DA8">
          <w:rPr>
            <w:rFonts w:ascii="Segoe UI" w:hAnsi="Segoe UI" w:eastAsia="Times New Roman" w:cs="Segoe UI"/>
            <w:color w:val="171717"/>
          </w:rPr>
          <w:delText>, you cannot</w:delText>
        </w:r>
      </w:del>
      <w:r w:rsidRPr="00A66DA8" w:rsidR="00A66DA8">
        <w:rPr>
          <w:rFonts w:ascii="Segoe UI" w:hAnsi="Segoe UI" w:eastAsia="Times New Roman" w:cs="Segoe UI"/>
          <w:color w:val="171717"/>
        </w:rPr>
        <w:t xml:space="preserve"> </w:t>
      </w:r>
      <w:ins w:author="John Deutscher" w:date="2020-12-07T11:29:00Z" w:id="294">
        <w:r w:rsidR="00787816">
          <w:rPr>
            <w:rFonts w:ascii="Segoe UI" w:hAnsi="Segoe UI" w:eastAsia="Times New Roman" w:cs="Segoe UI"/>
            <w:color w:val="171717"/>
          </w:rPr>
          <w:t xml:space="preserve">seamlessly </w:t>
        </w:r>
      </w:ins>
      <w:del w:author="John Deutscher" w:date="2020-12-07T11:28:00Z" w:id="295">
        <w:r w:rsidRPr="00A66DA8" w:rsidDel="00162DD5" w:rsidR="00A66DA8">
          <w:rPr>
            <w:rFonts w:ascii="Segoe UI" w:hAnsi="Segoe UI" w:eastAsia="Times New Roman" w:cs="Segoe UI"/>
            <w:color w:val="171717"/>
          </w:rPr>
          <w:delText xml:space="preserve">migrate </w:delText>
        </w:r>
      </w:del>
      <w:ins w:author="John Deutscher" w:date="2020-12-07T11:28:00Z" w:id="296">
        <w:r w:rsidR="00162DD5">
          <w:rPr>
            <w:rFonts w:ascii="Segoe UI" w:hAnsi="Segoe UI" w:eastAsia="Times New Roman" w:cs="Segoe UI"/>
            <w:color w:val="171717"/>
          </w:rPr>
          <w:t>migrating a</w:t>
        </w:r>
        <w:r w:rsidRPr="00A66DA8" w:rsidR="00162DD5">
          <w:rPr>
            <w:rFonts w:ascii="Segoe UI" w:hAnsi="Segoe UI" w:eastAsia="Times New Roman" w:cs="Segoe UI"/>
            <w:color w:val="171717"/>
          </w:rPr>
          <w:t xml:space="preserve"> </w:t>
        </w:r>
      </w:ins>
      <w:r w:rsidRPr="00A66DA8" w:rsidR="00A66DA8">
        <w:rPr>
          <w:rFonts w:ascii="Segoe UI" w:hAnsi="Segoe UI" w:eastAsia="Times New Roman" w:cs="Segoe UI"/>
          <w:color w:val="171717"/>
        </w:rPr>
        <w:t xml:space="preserve">continuously running </w:t>
      </w:r>
      <w:ins w:author="John Deutscher" w:date="2020-12-07T11:28:00Z" w:id="297">
        <w:r w:rsidR="00162DD5">
          <w:rPr>
            <w:rFonts w:ascii="Segoe UI" w:hAnsi="Segoe UI" w:eastAsia="Times New Roman" w:cs="Segoe UI"/>
            <w:color w:val="171717"/>
          </w:rPr>
          <w:t xml:space="preserve">(24x7) live </w:t>
        </w:r>
      </w:ins>
      <w:r w:rsidRPr="00A66DA8" w:rsidR="00A66DA8">
        <w:rPr>
          <w:rFonts w:ascii="Segoe UI" w:hAnsi="Segoe UI" w:eastAsia="Times New Roman" w:cs="Segoe UI"/>
          <w:color w:val="171717"/>
        </w:rPr>
        <w:t>Channel</w:t>
      </w:r>
      <w:ins w:author="John Deutscher" w:date="2020-12-07T11:28:00Z" w:id="298">
        <w:r w:rsidR="00162DD5">
          <w:rPr>
            <w:rFonts w:ascii="Segoe UI" w:hAnsi="Segoe UI" w:eastAsia="Times New Roman" w:cs="Segoe UI"/>
            <w:color w:val="171717"/>
          </w:rPr>
          <w:t xml:space="preserve"> to the ne</w:t>
        </w:r>
      </w:ins>
      <w:ins w:author="John Deutscher" w:date="2020-12-07T11:29:00Z" w:id="299">
        <w:r w:rsidR="00162DD5">
          <w:rPr>
            <w:rFonts w:ascii="Segoe UI" w:hAnsi="Segoe UI" w:eastAsia="Times New Roman" w:cs="Segoe UI"/>
            <w:color w:val="171717"/>
          </w:rPr>
          <w:t>w v3 Live Event</w:t>
        </w:r>
      </w:ins>
      <w:del w:author="John Deutscher" w:date="2020-12-07T11:28:00Z" w:id="300">
        <w:r w:rsidRPr="00A66DA8" w:rsidDel="00162DD5" w:rsidR="00A66DA8">
          <w:rPr>
            <w:rFonts w:ascii="Segoe UI" w:hAnsi="Segoe UI" w:eastAsia="Times New Roman" w:cs="Segoe UI"/>
            <w:color w:val="171717"/>
          </w:rPr>
          <w:delText>s</w:delText>
        </w:r>
      </w:del>
      <w:ins w:author="John Deutscher" w:date="2020-12-07T11:29:00Z" w:id="301">
        <w:r w:rsidR="007B4FCF">
          <w:rPr>
            <w:rFonts w:ascii="Segoe UI" w:hAnsi="Segoe UI" w:eastAsia="Times New Roman" w:cs="Segoe UI"/>
            <w:color w:val="171717"/>
          </w:rPr>
          <w:t xml:space="preserve">, so </w:t>
        </w:r>
        <w:r w:rsidR="004B0C78">
          <w:rPr>
            <w:rFonts w:ascii="Segoe UI" w:hAnsi="Segoe UI" w:eastAsia="Times New Roman" w:cs="Segoe UI"/>
            <w:color w:val="171717"/>
          </w:rPr>
          <w:t xml:space="preserve">maintenance </w:t>
        </w:r>
        <w:r w:rsidR="007B4FCF">
          <w:rPr>
            <w:rFonts w:ascii="Segoe UI" w:hAnsi="Segoe UI" w:eastAsia="Times New Roman" w:cs="Segoe UI"/>
            <w:color w:val="171717"/>
          </w:rPr>
          <w:t xml:space="preserve">downtime needs to be coordinated at the best convenience for your audience and business. </w:t>
        </w:r>
        <w:r w:rsidR="004B0C78">
          <w:rPr>
            <w:rFonts w:ascii="Segoe UI" w:hAnsi="Segoe UI" w:eastAsia="Times New Roman" w:cs="Segoe UI"/>
            <w:color w:val="171717"/>
          </w:rPr>
          <w:t xml:space="preserve"> </w:t>
        </w:r>
      </w:ins>
      <w:del w:author="John Deutscher" w:date="2020-12-07T11:29:00Z" w:id="302">
        <w:r w:rsidRPr="00A66DA8" w:rsidDel="007B4FCF" w:rsidR="00A66DA8">
          <w:rPr>
            <w:rFonts w:ascii="Segoe UI" w:hAnsi="Segoe UI" w:eastAsia="Times New Roman" w:cs="Segoe UI"/>
            <w:color w:val="171717"/>
          </w:rPr>
          <w:delText>.</w:delText>
        </w:r>
      </w:del>
      <w:ins w:author="John Deutscher" w:date="2020-12-07T11:29:00Z" w:id="303">
        <w:r w:rsidR="004B0C78">
          <w:rPr>
            <w:rFonts w:ascii="Segoe UI" w:hAnsi="Segoe UI" w:eastAsia="Times New Roman" w:cs="Segoe UI"/>
            <w:color w:val="171717"/>
          </w:rPr>
          <w:t xml:space="preserve"> </w:t>
        </w:r>
      </w:ins>
    </w:p>
    <w:p w:rsidR="00892A93" w:rsidP="00892A93" w:rsidRDefault="00892A93" w14:paraId="78F6FBBB" w14:textId="7F4D0947">
      <w:pPr>
        <w:pStyle w:val="BodyText"/>
      </w:pPr>
    </w:p>
    <w:p w:rsidR="00892A93" w:rsidP="00892A93" w:rsidRDefault="00892A93" w14:paraId="03E1E7A8" w14:textId="25680E08">
      <w:pPr>
        <w:pStyle w:val="BodyText"/>
        <w:numPr>
          <w:ilvl w:val="1"/>
          <w:numId w:val="19"/>
        </w:numPr>
      </w:pPr>
      <w:r>
        <w:t>Stop and delete all existing v2 Channels and Programs</w:t>
      </w:r>
      <w:ins w:author="John Deutscher" w:date="2020-12-07T11:30:00Z" w:id="304">
        <w:r w:rsidR="00C35D96">
          <w:t xml:space="preserve"> at a convenient maintenance window</w:t>
        </w:r>
        <w:r w:rsidR="005D0CF6">
          <w:t xml:space="preserve"> for your customers and audience</w:t>
        </w:r>
      </w:ins>
    </w:p>
    <w:p w:rsidR="0074558D" w:rsidP="0074558D" w:rsidRDefault="00892A93" w14:paraId="1D0C650A" w14:textId="046C6D76">
      <w:pPr>
        <w:pStyle w:val="BodyText"/>
        <w:numPr>
          <w:ilvl w:val="1"/>
          <w:numId w:val="19"/>
        </w:numPr>
      </w:pPr>
      <w:r>
        <w:t xml:space="preserve">Create a new </w:t>
      </w:r>
      <w:ins w:author="Ning Lin" w:date="2020-12-07T16:02:00Z" w:id="305">
        <w:r w:rsidR="009970E6">
          <w:fldChar w:fldCharType="begin"/>
        </w:r>
        <w:r w:rsidR="009970E6">
          <w:instrText xml:space="preserve"> HYPERLINK "https://docs.microsoft.com/en-us/azure/media-services/latest/live-streaming-overview" </w:instrText>
        </w:r>
        <w:r w:rsidR="009970E6">
          <w:fldChar w:fldCharType="separate"/>
        </w:r>
        <w:r w:rsidRPr="009970E6">
          <w:rPr>
            <w:rStyle w:val="Hyperlink"/>
          </w:rPr>
          <w:t>v3 Live Event</w:t>
        </w:r>
        <w:r w:rsidR="009970E6">
          <w:fldChar w:fldCharType="end"/>
        </w:r>
      </w:ins>
    </w:p>
    <w:p w:rsidR="0074558D" w:rsidP="7378F2B1" w:rsidRDefault="0074558D" w14:paraId="3EC53B6B" w14:textId="7E37FD19">
      <w:pPr>
        <w:pStyle w:val="BodyText"/>
        <w:numPr>
          <w:ilvl w:val="2"/>
          <w:numId w:val="19"/>
        </w:numPr>
      </w:pPr>
      <w:r>
        <w:t>Sample .NET and REST code here</w:t>
      </w:r>
    </w:p>
    <w:p w:rsidR="00DB06BE" w:rsidP="00892A93" w:rsidRDefault="00DB06BE" w14:paraId="51BFFAB9" w14:textId="5D36C5A6">
      <w:pPr>
        <w:pStyle w:val="BodyText"/>
        <w:numPr>
          <w:ilvl w:val="1"/>
          <w:numId w:val="19"/>
        </w:numPr>
      </w:pPr>
      <w:r>
        <w:t xml:space="preserve">Use the new </w:t>
      </w:r>
      <w:ins w:author="Ning Lin" w:date="2020-12-07T16:03:00Z" w:id="306">
        <w:r w:rsidR="00E15FA9">
          <w:fldChar w:fldCharType="begin"/>
        </w:r>
        <w:r w:rsidR="00E15FA9">
          <w:instrText xml:space="preserve"> HYPERLINK "https://docs.microsoft.com/en-us/azure/media-services/latest/live-events-outputs-concept" </w:instrText>
        </w:r>
        <w:r w:rsidR="00E15FA9">
          <w:fldChar w:fldCharType="separate"/>
        </w:r>
        <w:r w:rsidRPr="00E15FA9">
          <w:rPr>
            <w:rStyle w:val="Hyperlink"/>
          </w:rPr>
          <w:t>Live Output</w:t>
        </w:r>
        <w:r w:rsidR="00E15FA9">
          <w:fldChar w:fldCharType="end"/>
        </w:r>
      </w:ins>
      <w:r>
        <w:t xml:space="preserve"> entity instead of Programs</w:t>
      </w:r>
    </w:p>
    <w:p w:rsidR="00551A65" w:rsidP="00551A65" w:rsidRDefault="00551A65" w14:paraId="0435F0BE" w14:textId="3BCB6B34">
      <w:pPr>
        <w:pStyle w:val="BodyText"/>
        <w:numPr>
          <w:ilvl w:val="1"/>
          <w:numId w:val="19"/>
        </w:numPr>
      </w:pPr>
      <w:commentRangeStart w:id="307"/>
      <w:commentRangeStart w:id="308"/>
      <w:commentRangeStart w:id="309"/>
      <w:del w:author="John Deutscher" w:date="2020-12-07T11:31:00Z" w:id="310">
        <w:r w:rsidDel="00701E46">
          <w:delText>How to</w:delText>
        </w:r>
      </w:del>
      <w:ins w:author="John Deutscher" w:date="2020-12-07T11:31:00Z" w:id="311">
        <w:r w:rsidR="00701E46">
          <w:t>C</w:t>
        </w:r>
      </w:ins>
      <w:del w:author="John Deutscher" w:date="2020-12-07T11:31:00Z" w:id="312">
        <w:r w:rsidDel="00701E46">
          <w:delText xml:space="preserve"> c</w:delText>
        </w:r>
      </w:del>
      <w:r>
        <w:t xml:space="preserve">reate </w:t>
      </w:r>
      <w:ins w:author="John Deutscher" w:date="2020-12-07T11:31:00Z" w:id="313">
        <w:r w:rsidR="00701E46">
          <w:t xml:space="preserve">new </w:t>
        </w:r>
      </w:ins>
      <w:ins w:author="Ning Lin" w:date="2020-12-07T16:03:00Z" w:id="314">
        <w:r w:rsidR="00E15FA9">
          <w:fldChar w:fldCharType="begin"/>
        </w:r>
        <w:r w:rsidR="00E15FA9">
          <w:instrText xml:space="preserve"> HYPERLINK "https://docs.microsoft.com/en-us/azure/media-services/latest/live-streaming-overview" </w:instrText>
        </w:r>
        <w:r w:rsidR="00E15FA9">
          <w:fldChar w:fldCharType="separate"/>
        </w:r>
        <w:r w:rsidRPr="00E15FA9">
          <w:rPr>
            <w:rStyle w:val="Hyperlink"/>
          </w:rPr>
          <w:t>streaming locators</w:t>
        </w:r>
        <w:r w:rsidR="00E15FA9">
          <w:fldChar w:fldCharType="end"/>
        </w:r>
      </w:ins>
      <w:r>
        <w:t xml:space="preserve"> for live streaming of HLS and DASH</w:t>
      </w:r>
      <w:commentRangeEnd w:id="307"/>
      <w:r w:rsidR="00701E46">
        <w:rPr>
          <w:rStyle w:val="CommentReference"/>
        </w:rPr>
        <w:commentReference w:id="307"/>
      </w:r>
      <w:commentRangeEnd w:id="308"/>
      <w:r w:rsidR="00FE5D18">
        <w:rPr>
          <w:rStyle w:val="CommentReference"/>
        </w:rPr>
        <w:commentReference w:id="308"/>
      </w:r>
      <w:commentRangeEnd w:id="309"/>
      <w:r w:rsidR="00053A11">
        <w:rPr>
          <w:rStyle w:val="CommentReference"/>
        </w:rPr>
        <w:commentReference w:id="309"/>
      </w:r>
    </w:p>
    <w:p w:rsidR="00892A93" w:rsidP="00892A93" w:rsidRDefault="00892A93" w14:paraId="1D001163" w14:textId="45FEB04E">
      <w:pPr>
        <w:pStyle w:val="BodyText"/>
        <w:numPr>
          <w:ilvl w:val="1"/>
          <w:numId w:val="19"/>
        </w:numPr>
      </w:pPr>
      <w:r>
        <w:t xml:space="preserve">Explore the new </w:t>
      </w:r>
      <w:commentRangeStart w:id="317"/>
      <w:ins w:author="Ning Lin" w:date="2020-12-07T16:00:00Z" w:id="318">
        <w:r w:rsidR="0071554C">
          <w:fldChar w:fldCharType="begin"/>
        </w:r>
        <w:r w:rsidR="0071554C">
          <w:instrText xml:space="preserve"> HYPERLINK "https://docs.microsoft.com/en-us/azure/media-services/latest/live-event-states-billing" </w:instrText>
        </w:r>
        <w:r w:rsidR="0071554C">
          <w:fldChar w:fldCharType="separate"/>
        </w:r>
        <w:r w:rsidRPr="0071554C">
          <w:rPr>
            <w:rStyle w:val="Hyperlink"/>
          </w:rPr>
          <w:t>Standby</w:t>
        </w:r>
        <w:r w:rsidR="0071554C">
          <w:fldChar w:fldCharType="end"/>
        </w:r>
      </w:ins>
      <w:r>
        <w:t xml:space="preserve"> </w:t>
      </w:r>
      <w:commentRangeEnd w:id="317"/>
      <w:r w:rsidR="0071554C">
        <w:rPr>
          <w:rStyle w:val="CommentReference"/>
        </w:rPr>
        <w:commentReference w:id="317"/>
      </w:r>
      <w:r>
        <w:t xml:space="preserve">features if you require fast-start of live events. </w:t>
      </w:r>
    </w:p>
    <w:p w:rsidR="00892A93" w:rsidP="00892A93" w:rsidRDefault="00892A93" w14:paraId="055FC307" w14:textId="4BFE9C9B">
      <w:pPr>
        <w:pStyle w:val="BodyText"/>
        <w:numPr>
          <w:ilvl w:val="1"/>
          <w:numId w:val="19"/>
        </w:numPr>
      </w:pPr>
      <w:r>
        <w:t xml:space="preserve">Explore the new </w:t>
      </w:r>
      <w:ins w:author="Ning Lin" w:date="2020-12-07T16:00:00Z" w:id="320">
        <w:r w:rsidR="001905A2">
          <w:fldChar w:fldCharType="begin"/>
        </w:r>
        <w:r w:rsidR="001905A2">
          <w:instrText xml:space="preserve"> HYPERLINK "https://docs.microsoft.com/en-us/azure/media-services/latest/live-transcription" </w:instrText>
        </w:r>
        <w:r w:rsidR="001905A2">
          <w:fldChar w:fldCharType="separate"/>
        </w:r>
        <w:r w:rsidRPr="001905A2">
          <w:rPr>
            <w:rStyle w:val="Hyperlink"/>
          </w:rPr>
          <w:t>live transcription</w:t>
        </w:r>
        <w:r w:rsidR="001905A2">
          <w:fldChar w:fldCharType="end"/>
        </w:r>
      </w:ins>
      <w:r>
        <w:t xml:space="preserve"> feature</w:t>
      </w:r>
    </w:p>
    <w:p w:rsidR="0071751F" w:rsidP="00892A93" w:rsidRDefault="0071751F" w14:paraId="496D9F60" w14:textId="2E5FED2F">
      <w:pPr>
        <w:pStyle w:val="BodyText"/>
        <w:numPr>
          <w:ilvl w:val="1"/>
          <w:numId w:val="19"/>
        </w:numPr>
      </w:pPr>
      <w:r>
        <w:t xml:space="preserve">Explore the new </w:t>
      </w:r>
      <w:ins w:author="Ning Lin" w:date="2020-12-07T16:01:00Z" w:id="321">
        <w:r w:rsidR="002A3280">
          <w:fldChar w:fldCharType="begin"/>
        </w:r>
        <w:r w:rsidR="002A3280">
          <w:instrText xml:space="preserve"> HYPERLINK "https://docs.microsoft.com/en-us/azure/media-services/latest/live-event-latency" </w:instrText>
        </w:r>
        <w:r w:rsidR="002A3280">
          <w:fldChar w:fldCharType="separate"/>
        </w:r>
        <w:r w:rsidRPr="002A3280">
          <w:rPr>
            <w:rStyle w:val="Hyperlink"/>
          </w:rPr>
          <w:t>lower latency</w:t>
        </w:r>
        <w:r w:rsidR="002A3280">
          <w:fldChar w:fldCharType="end"/>
        </w:r>
      </w:ins>
      <w:r>
        <w:t xml:space="preserve"> feature</w:t>
      </w:r>
    </w:p>
    <w:p w:rsidR="00892A93" w:rsidP="00892A93" w:rsidRDefault="00892A93" w14:paraId="26EB5F3F" w14:textId="0644CAB9">
      <w:pPr>
        <w:pStyle w:val="BodyText"/>
        <w:numPr>
          <w:ilvl w:val="1"/>
          <w:numId w:val="19"/>
        </w:numPr>
      </w:pPr>
      <w:r>
        <w:t xml:space="preserve">Create </w:t>
      </w:r>
      <w:ins w:author="Ning Lin" w:date="2020-12-07T16:04:00Z" w:id="322">
        <w:r w:rsidR="003D67C0">
          <w:fldChar w:fldCharType="begin"/>
        </w:r>
        <w:r w:rsidR="003D67C0">
          <w:instrText xml:space="preserve"> HYPERLINK "https://docs.microsoft.com/en-us/azure/media-services/latest/live-event-types-comparison" </w:instrText>
        </w:r>
        <w:r w:rsidR="003D67C0">
          <w:fldChar w:fldCharType="separate"/>
        </w:r>
        <w:r w:rsidRPr="003D67C0">
          <w:rPr>
            <w:rStyle w:val="Hyperlink"/>
          </w:rPr>
          <w:t>24x7x365 live events</w:t>
        </w:r>
        <w:r w:rsidR="003D67C0">
          <w:fldChar w:fldCharType="end"/>
        </w:r>
      </w:ins>
      <w:r>
        <w:t xml:space="preserve"> in v3</w:t>
      </w:r>
    </w:p>
    <w:p w:rsidR="00892A93" w:rsidP="00892A93" w:rsidRDefault="00C5126A" w14:paraId="349CAF06" w14:textId="1E3A183B">
      <w:pPr>
        <w:pStyle w:val="BodyText"/>
        <w:numPr>
          <w:ilvl w:val="1"/>
          <w:numId w:val="19"/>
        </w:numPr>
      </w:pPr>
      <w:ins w:author="Ning Lin" w:date="2020-12-07T16:06:00Z" w:id="323">
        <w:r>
          <w:fldChar w:fldCharType="begin"/>
        </w:r>
        <w:r>
          <w:instrText xml:space="preserve"> HYPERLINK "https://docs.microsoft.com/en-us/azure/media-services/latest/media-services-event-schemas" \l "live-event-types" </w:instrText>
        </w:r>
        <w:r>
          <w:fldChar w:fldCharType="separate"/>
        </w:r>
        <w:r w:rsidRPr="00C5126A" w:rsidR="00892A93">
          <w:rPr>
            <w:rStyle w:val="Hyperlink"/>
          </w:rPr>
          <w:t>Monitor live events</w:t>
        </w:r>
        <w:r>
          <w:fldChar w:fldCharType="end"/>
        </w:r>
      </w:ins>
      <w:r w:rsidR="00892A93">
        <w:t xml:space="preserve"> with </w:t>
      </w:r>
      <w:ins w:author="Ning Lin" w:date="2020-12-07T16:05:00Z" w:id="324">
        <w:r w:rsidR="0019197D">
          <w:fldChar w:fldCharType="begin"/>
        </w:r>
        <w:r w:rsidR="0019197D">
          <w:instrText xml:space="preserve"> HYPERLINK "https://docs.microsoft.com/en-us/azure/media-services/latest/reacting-to-media-services-events" </w:instrText>
        </w:r>
        <w:r w:rsidR="0019197D">
          <w:fldChar w:fldCharType="separate"/>
        </w:r>
        <w:r w:rsidRPr="0019197D" w:rsidR="00892A93">
          <w:rPr>
            <w:rStyle w:val="Hyperlink"/>
          </w:rPr>
          <w:t>Event Grid</w:t>
        </w:r>
        <w:r w:rsidR="0019197D">
          <w:fldChar w:fldCharType="end"/>
        </w:r>
      </w:ins>
    </w:p>
    <w:p w:rsidR="00892A93" w:rsidP="2CDBB70F" w:rsidRDefault="0074558D" w14:paraId="1763E9A3" w14:textId="175A8E87">
      <w:pPr>
        <w:pStyle w:val="BodyText"/>
        <w:numPr>
          <w:ilvl w:val="1"/>
          <w:numId w:val="19"/>
        </w:numPr>
      </w:pPr>
      <w:r>
        <w:t>Use the new Portal experience</w:t>
      </w:r>
      <w:r w:rsidR="00892A93">
        <w:tab/>
      </w:r>
      <w:r w:rsidR="00892A93">
        <w:t xml:space="preserve"> </w:t>
      </w:r>
    </w:p>
    <w:p w:rsidR="005F15DC" w:rsidP="005F15DC" w:rsidRDefault="005F15DC" w14:paraId="08CBE3E7" w14:textId="77777777">
      <w:pPr>
        <w:pStyle w:val="BodyText"/>
      </w:pPr>
    </w:p>
    <w:p w:rsidRPr="00FD0047" w:rsidR="005F15DC" w:rsidRDefault="005F15DC" w14:paraId="59E17149" w14:textId="3EE72B4B">
      <w:pPr>
        <w:pStyle w:val="Heading4"/>
        <w:pPrChange w:author="John Deutscher" w:date="2020-12-02T12:57:00Z" w:id="325">
          <w:pPr>
            <w:pStyle w:val="BodyText"/>
          </w:pPr>
        </w:pPrChange>
      </w:pPr>
      <w:commentRangeStart w:id="326"/>
      <w:r w:rsidRPr="007F6B4B">
        <w:t>How to move from v2 encoding Channels to v3 encoding Li</w:t>
      </w:r>
      <w:r w:rsidRPr="00FD0047">
        <w:t>ve Events</w:t>
      </w:r>
      <w:commentRangeEnd w:id="326"/>
      <w:r w:rsidR="0074080F">
        <w:rPr>
          <w:rStyle w:val="CommentReference"/>
          <w:rFonts w:asciiTheme="minorHAnsi" w:hAnsiTheme="minorHAnsi" w:eastAsiaTheme="minorHAnsi" w:cstheme="minorBidi"/>
          <w:b w:val="0"/>
          <w:bCs w:val="0"/>
          <w:color w:val="auto"/>
        </w:rPr>
        <w:commentReference w:id="326"/>
      </w:r>
    </w:p>
    <w:p w:rsidR="00DB06BE" w:rsidP="00DB06BE" w:rsidRDefault="00DB06BE" w14:paraId="1BA4E699" w14:textId="77777777">
      <w:pPr>
        <w:pStyle w:val="BodyText"/>
        <w:numPr>
          <w:ilvl w:val="1"/>
          <w:numId w:val="20"/>
        </w:numPr>
      </w:pPr>
      <w:r>
        <w:t>Stop and delete all existing v2 Channels and Programs</w:t>
      </w:r>
    </w:p>
    <w:p w:rsidR="00DB06BE" w:rsidP="00DB06BE" w:rsidRDefault="00DB06BE" w14:paraId="202F38F3" w14:textId="04928509">
      <w:pPr>
        <w:pStyle w:val="BodyText"/>
        <w:numPr>
          <w:ilvl w:val="1"/>
          <w:numId w:val="20"/>
        </w:numPr>
      </w:pPr>
      <w:r>
        <w:t>Create a new v3 Live Event for encoding</w:t>
      </w:r>
    </w:p>
    <w:p w:rsidR="00DB06BE" w:rsidP="00DB06BE" w:rsidRDefault="00DB06BE" w14:paraId="4EA8930D" w14:textId="77777777">
      <w:pPr>
        <w:pStyle w:val="BodyText"/>
        <w:numPr>
          <w:ilvl w:val="2"/>
          <w:numId w:val="20"/>
        </w:numPr>
      </w:pPr>
      <w:r>
        <w:t>Sample .NET and REST code here</w:t>
      </w:r>
    </w:p>
    <w:p w:rsidR="00DB06BE" w:rsidP="00DB06BE" w:rsidRDefault="00DB06BE" w14:paraId="03587949" w14:textId="605B45F6">
      <w:pPr>
        <w:pStyle w:val="BodyText"/>
        <w:numPr>
          <w:ilvl w:val="2"/>
          <w:numId w:val="20"/>
        </w:numPr>
      </w:pPr>
      <w:r>
        <w:t>Show how to enable 1080P and 720P encoding presets</w:t>
      </w:r>
    </w:p>
    <w:p w:rsidR="00DB06BE" w:rsidP="00DB06BE" w:rsidRDefault="00DB06BE" w14:paraId="341E2C38" w14:textId="77777777">
      <w:pPr>
        <w:pStyle w:val="BodyText"/>
        <w:numPr>
          <w:ilvl w:val="1"/>
          <w:numId w:val="20"/>
        </w:numPr>
      </w:pPr>
      <w:r>
        <w:t>Use the new Live Output entity instead of Programs</w:t>
      </w:r>
    </w:p>
    <w:p w:rsidR="00551A65" w:rsidP="00DB06BE" w:rsidRDefault="00551A65" w14:paraId="20DB6163" w14:textId="28862669">
      <w:pPr>
        <w:pStyle w:val="BodyText"/>
        <w:numPr>
          <w:ilvl w:val="1"/>
          <w:numId w:val="20"/>
        </w:numPr>
      </w:pPr>
      <w:r>
        <w:t>How to create streaming locators for live streaming of HLS and DASH</w:t>
      </w:r>
    </w:p>
    <w:p w:rsidR="00DB06BE" w:rsidP="00DB06BE" w:rsidRDefault="00DB06BE" w14:paraId="049339AA" w14:textId="77777777">
      <w:pPr>
        <w:pStyle w:val="BodyText"/>
        <w:numPr>
          <w:ilvl w:val="1"/>
          <w:numId w:val="20"/>
        </w:numPr>
      </w:pPr>
      <w:r>
        <w:t xml:space="preserve">Explore the new Standby features if you require fast-start of live events. </w:t>
      </w:r>
    </w:p>
    <w:p w:rsidR="00DB06BE" w:rsidP="00DB06BE" w:rsidRDefault="00DB06BE" w14:paraId="1F17CFA7" w14:textId="77777777">
      <w:pPr>
        <w:pStyle w:val="BodyText"/>
        <w:numPr>
          <w:ilvl w:val="1"/>
          <w:numId w:val="20"/>
        </w:numPr>
      </w:pPr>
      <w:r>
        <w:t>Explore the new live transcription feature</w:t>
      </w:r>
    </w:p>
    <w:p w:rsidR="00DB06BE" w:rsidP="00DB06BE" w:rsidRDefault="00DB06BE" w14:paraId="6F86098A" w14:textId="77777777">
      <w:pPr>
        <w:pStyle w:val="BodyText"/>
        <w:numPr>
          <w:ilvl w:val="1"/>
          <w:numId w:val="20"/>
        </w:numPr>
      </w:pPr>
      <w:r>
        <w:t>Create 24x7x365 live events in v3</w:t>
      </w:r>
    </w:p>
    <w:p w:rsidR="00DB06BE" w:rsidP="00DB06BE" w:rsidRDefault="00DB06BE" w14:paraId="0428E51A" w14:textId="77777777">
      <w:pPr>
        <w:pStyle w:val="BodyText"/>
        <w:numPr>
          <w:ilvl w:val="1"/>
          <w:numId w:val="20"/>
        </w:numPr>
      </w:pPr>
      <w:r>
        <w:t>Monitor live events with Event Grid</w:t>
      </w:r>
    </w:p>
    <w:p w:rsidR="00DB06BE" w:rsidP="00DB06BE" w:rsidRDefault="00DB06BE" w14:paraId="2FE9D490" w14:textId="77777777">
      <w:pPr>
        <w:pStyle w:val="BodyText"/>
        <w:numPr>
          <w:ilvl w:val="1"/>
          <w:numId w:val="20"/>
        </w:numPr>
      </w:pPr>
      <w:r>
        <w:t>Use the new Portal experience</w:t>
      </w:r>
      <w:r>
        <w:tab/>
      </w:r>
      <w:r>
        <w:t xml:space="preserve"> </w:t>
      </w:r>
    </w:p>
    <w:p w:rsidR="00892A93" w:rsidP="00892A93" w:rsidRDefault="00892A93" w14:paraId="3E987B40" w14:textId="77777777">
      <w:pPr>
        <w:pStyle w:val="BodyText"/>
      </w:pPr>
    </w:p>
    <w:p w:rsidR="00892A93" w:rsidP="00892A93" w:rsidRDefault="00551A65" w14:paraId="1229FFF4" w14:textId="5125ADC6">
      <w:pPr>
        <w:pStyle w:val="Heading2"/>
      </w:pPr>
      <w:r>
        <w:t>Publishing and Streaming</w:t>
      </w:r>
      <w:r w:rsidR="00892A93">
        <w:t xml:space="preserve"> Scenarios</w:t>
      </w:r>
    </w:p>
    <w:p w:rsidR="00551A65" w:rsidP="00551A65" w:rsidRDefault="00551A65" w14:paraId="65660931" w14:textId="06FE4E0B">
      <w:pPr>
        <w:pStyle w:val="BodyText"/>
      </w:pPr>
      <w:commentRangeStart w:id="328"/>
      <w:commentRangeStart w:id="329"/>
      <w:commentRangeStart w:id="330"/>
      <w:r>
        <w:t>How to publish and stream on-demand content in v3</w:t>
      </w:r>
    </w:p>
    <w:p w:rsidR="00230DCF" w:rsidP="00230DCF" w:rsidRDefault="00230DCF" w14:paraId="19CD15CF" w14:textId="63D9B96F">
      <w:pPr>
        <w:pStyle w:val="BodyText"/>
        <w:numPr>
          <w:ilvl w:val="1"/>
          <w:numId w:val="21"/>
        </w:numPr>
      </w:pPr>
      <w:r>
        <w:t>Major changes to the way content is published in v3 API</w:t>
      </w:r>
    </w:p>
    <w:p w:rsidR="00B12417" w:rsidP="00B12417" w:rsidRDefault="00BA504E" w14:paraId="75CFCD0B" w14:textId="3BCFBC68">
      <w:pPr>
        <w:pStyle w:val="BodyText"/>
        <w:numPr>
          <w:ilvl w:val="2"/>
          <w:numId w:val="21"/>
        </w:numPr>
      </w:pPr>
      <w:ins w:author="John Deutscher" w:date="2020-12-02T12:54:00Z" w:id="331">
        <w:r>
          <w:t>The new publishing model is simplified and uses fewer entities to create a Streaming Locator</w:t>
        </w:r>
      </w:ins>
      <w:commentRangeStart w:id="332"/>
      <w:commentRangeStart w:id="333"/>
      <w:del w:author="John Deutscher" w:date="2020-12-02T12:54:00Z" w:id="334">
        <w:r w:rsidDel="00BA504E" w:rsidR="00B12417">
          <w:delText>Simplified model</w:delText>
        </w:r>
      </w:del>
      <w:r w:rsidR="00B12417">
        <w:t>.</w:t>
      </w:r>
      <w:commentRangeEnd w:id="332"/>
      <w:r w:rsidR="00B12417">
        <w:rPr>
          <w:rStyle w:val="CommentReference"/>
        </w:rPr>
        <w:commentReference w:id="332"/>
      </w:r>
      <w:commentRangeEnd w:id="333"/>
      <w:r w:rsidR="000A3250">
        <w:rPr>
          <w:rStyle w:val="CommentReference"/>
        </w:rPr>
        <w:commentReference w:id="333"/>
      </w:r>
      <w:ins w:author="John Deutscher" w:date="2020-12-02T12:54:00Z" w:id="335">
        <w:r w:rsidR="00756A74">
          <w:t xml:space="preserve"> The API reduced down to just two entities vs. the previous</w:t>
        </w:r>
      </w:ins>
      <w:ins w:author="John Deutscher" w:date="2020-12-02T12:55:00Z" w:id="336">
        <w:r w:rsidR="00756A74">
          <w:t xml:space="preserve"> </w:t>
        </w:r>
        <w:r w:rsidR="000A3250">
          <w:t xml:space="preserve">4 entities required. </w:t>
        </w:r>
      </w:ins>
    </w:p>
    <w:p w:rsidR="00822F38" w:rsidP="00822F38" w:rsidRDefault="00822F38" w14:paraId="311D7C83" w14:textId="4F602F00">
      <w:pPr>
        <w:pStyle w:val="BodyText"/>
        <w:numPr>
          <w:ilvl w:val="2"/>
          <w:numId w:val="21"/>
        </w:numPr>
      </w:pPr>
      <w:r>
        <w:t xml:space="preserve">Content Key Policies and Streaming Locators now replace the previous need for </w:t>
      </w:r>
      <w:proofErr w:type="spellStart"/>
      <w:r>
        <w:t>ContentKeyAuthoriationPolicy</w:t>
      </w:r>
      <w:proofErr w:type="spellEnd"/>
      <w:r>
        <w:t xml:space="preserve">, </w:t>
      </w:r>
      <w:proofErr w:type="spellStart"/>
      <w:r>
        <w:t>AssetDelive</w:t>
      </w:r>
      <w:ins w:author="Ning Lin" w:date="2020-12-07T16:09:00Z" w:id="337">
        <w:r w:rsidR="006C1481">
          <w:t>r</w:t>
        </w:r>
      </w:ins>
      <w:r>
        <w:t>yPolicy</w:t>
      </w:r>
      <w:proofErr w:type="spellEnd"/>
      <w:r>
        <w:t xml:space="preserve">, </w:t>
      </w:r>
      <w:proofErr w:type="spellStart"/>
      <w:r>
        <w:t>ContentKey</w:t>
      </w:r>
      <w:proofErr w:type="spellEnd"/>
      <w:r>
        <w:t xml:space="preserve">, and </w:t>
      </w:r>
      <w:proofErr w:type="spellStart"/>
      <w:r>
        <w:t>AccessPolicy</w:t>
      </w:r>
      <w:proofErr w:type="spellEnd"/>
    </w:p>
    <w:p w:rsidR="00584D7A" w:rsidP="00230DCF" w:rsidRDefault="00230DCF" w14:paraId="09316EB3" w14:textId="77777777">
      <w:pPr>
        <w:pStyle w:val="BodyText"/>
        <w:numPr>
          <w:ilvl w:val="1"/>
          <w:numId w:val="21"/>
        </w:numPr>
      </w:pPr>
      <w:r>
        <w:t xml:space="preserve">Creating </w:t>
      </w:r>
      <w:r w:rsidR="00584D7A">
        <w:t>Content Key Policies</w:t>
      </w:r>
    </w:p>
    <w:p w:rsidR="00230DCF" w:rsidP="00230DCF" w:rsidRDefault="00584D7A" w14:paraId="5B9D86FF" w14:textId="57F55F37">
      <w:pPr>
        <w:pStyle w:val="BodyText"/>
        <w:numPr>
          <w:ilvl w:val="1"/>
          <w:numId w:val="21"/>
        </w:numPr>
      </w:pPr>
      <w:r>
        <w:t xml:space="preserve">Creating Streaming Locators </w:t>
      </w:r>
    </w:p>
    <w:p w:rsidR="00584D7A" w:rsidP="00230DCF" w:rsidRDefault="00584D7A" w14:paraId="05AB9060" w14:textId="5F4E5F50">
      <w:pPr>
        <w:pStyle w:val="BodyText"/>
        <w:numPr>
          <w:ilvl w:val="1"/>
          <w:numId w:val="21"/>
        </w:numPr>
      </w:pPr>
      <w:r>
        <w:t>Getting the Streaming paths for use in a DASH or HLS player</w:t>
      </w:r>
    </w:p>
    <w:p w:rsidR="00230DCF" w:rsidRDefault="00230DCF" w14:paraId="021F8E42" w14:textId="7F915955">
      <w:pPr>
        <w:pStyle w:val="BodyText"/>
        <w:numPr>
          <w:ilvl w:val="1"/>
          <w:numId w:val="21"/>
        </w:numPr>
        <w:pPrChange w:author="John Deutscher" w:date="2020-11-24T11:15:00Z" w:id="338">
          <w:pPr>
            <w:pStyle w:val="BodyText"/>
          </w:pPr>
        </w:pPrChange>
      </w:pPr>
      <w:r>
        <w:t>Creating Streaming Locators</w:t>
      </w:r>
      <w:commentRangeEnd w:id="328"/>
      <w:r w:rsidR="002E4899">
        <w:rPr>
          <w:rStyle w:val="CommentReference"/>
        </w:rPr>
        <w:commentReference w:id="328"/>
      </w:r>
      <w:commentRangeEnd w:id="329"/>
      <w:r w:rsidR="0074092B">
        <w:rPr>
          <w:rStyle w:val="CommentReference"/>
        </w:rPr>
        <w:commentReference w:id="329"/>
      </w:r>
      <w:commentRangeEnd w:id="330"/>
      <w:r w:rsidR="00D64331">
        <w:rPr>
          <w:rStyle w:val="CommentReference"/>
        </w:rPr>
        <w:commentReference w:id="330"/>
      </w:r>
    </w:p>
    <w:p w:rsidR="00230DCF" w:rsidP="00230DCF" w:rsidRDefault="00230DCF" w14:paraId="2D858B94" w14:textId="77777777">
      <w:pPr>
        <w:pStyle w:val="BodyText"/>
      </w:pPr>
    </w:p>
    <w:tbl>
      <w:tblPr>
        <w:tblW w:w="10337" w:type="dxa"/>
        <w:shd w:val="clear" w:color="auto" w:fill="FFFFFF"/>
        <w:tblCellMar>
          <w:top w:w="15" w:type="dxa"/>
          <w:left w:w="15" w:type="dxa"/>
          <w:bottom w:w="15" w:type="dxa"/>
          <w:right w:w="15" w:type="dxa"/>
        </w:tblCellMar>
        <w:tblLook w:val="04A0" w:firstRow="1" w:lastRow="0" w:firstColumn="1" w:lastColumn="0" w:noHBand="0" w:noVBand="1"/>
        <w:tblPrChange w:author="John Deutscher" w:date="2020-11-24T12:54:00Z" w:id="340">
          <w:tblPr>
            <w:tblW w:w="12000" w:type="dxa"/>
            <w:shd w:val="clear" w:color="auto" w:fill="FFFFFF"/>
            <w:tblCellMar>
              <w:top w:w="15" w:type="dxa"/>
              <w:left w:w="15" w:type="dxa"/>
              <w:bottom w:w="15" w:type="dxa"/>
              <w:right w:w="15" w:type="dxa"/>
            </w:tblCellMar>
            <w:tblLook w:val="04A0" w:firstRow="1" w:lastRow="0" w:firstColumn="1" w:lastColumn="0" w:noHBand="0" w:noVBand="1"/>
          </w:tblPr>
        </w:tblPrChange>
      </w:tblPr>
      <w:tblGrid>
        <w:gridCol w:w="1408"/>
        <w:gridCol w:w="4807"/>
        <w:gridCol w:w="4122"/>
        <w:tblGridChange w:id="341">
          <w:tblGrid>
            <w:gridCol w:w="2715"/>
            <w:gridCol w:w="6085"/>
            <w:gridCol w:w="3200"/>
          </w:tblGrid>
        </w:tblGridChange>
      </w:tblGrid>
      <w:tr w:rsidR="006312EF" w:rsidTr="3B67AC54" w14:paraId="5D7837B7" w14:textId="77777777">
        <w:trPr>
          <w:trHeight w:val="3596"/>
        </w:trPr>
        <w:tc>
          <w:tcPr>
            <w:tcW w:w="1408" w:type="dxa"/>
            <w:tcBorders>
              <w:top w:val="single" w:color="auto" w:sz="24" w:space="0"/>
              <w:left w:val="single" w:color="auto" w:sz="2" w:space="0"/>
              <w:bottom w:val="single" w:color="auto" w:sz="2" w:space="0"/>
              <w:right w:val="single" w:color="auto" w:sz="2" w:space="0"/>
            </w:tcBorders>
            <w:shd w:val="clear" w:color="auto" w:fill="FFFFFF" w:themeFill="background1"/>
            <w:hideMark/>
            <w:tcPrChange w:author="John Deutscher" w:date="2020-11-24T12:54:00Z" w:id="342">
              <w:tcPr>
                <w:tcW w:w="0" w:type="auto"/>
                <w:tcBorders>
                  <w:top w:val="single" w:color="auto" w:sz="24" w:space="0"/>
                  <w:left w:val="single" w:color="auto" w:sz="2" w:space="0"/>
                  <w:bottom w:val="single" w:color="auto" w:sz="2" w:space="0"/>
                  <w:right w:val="single" w:color="auto" w:sz="2" w:space="0"/>
                </w:tcBorders>
                <w:shd w:val="clear" w:color="auto" w:fill="FFFFFF"/>
                <w:hideMark/>
              </w:tcPr>
            </w:tcPrChange>
          </w:tcPr>
          <w:p w:rsidRPr="00866FEC" w:rsidR="006312EF" w:rsidRDefault="006312EF" w14:paraId="485F34B6" w14:textId="77777777">
            <w:pPr>
              <w:rPr>
                <w:rFonts w:ascii="Segoe UI" w:hAnsi="Segoe UI" w:cs="Segoe UI"/>
                <w:strike/>
                <w:color w:val="171717"/>
                <w:rPrChange w:author="John Deutscher" w:date="2020-12-07T11:32:00Z" w:id="343">
                  <w:rPr>
                    <w:rFonts w:ascii="Segoe UI" w:hAnsi="Segoe UI" w:cs="Segoe UI"/>
                    <w:color w:val="171717"/>
                  </w:rPr>
                </w:rPrChange>
              </w:rPr>
            </w:pPr>
            <w:commentRangeStart w:id="344"/>
            <w:commentRangeStart w:id="345"/>
            <w:r w:rsidRPr="00866FEC">
              <w:rPr>
                <w:rFonts w:ascii="Segoe UI" w:hAnsi="Segoe UI" w:cs="Segoe UI"/>
                <w:strike/>
                <w:color w:val="171717"/>
                <w:rPrChange w:author="John Deutscher" w:date="2020-12-07T11:32:00Z" w:id="346">
                  <w:rPr>
                    <w:rFonts w:ascii="Segoe UI" w:hAnsi="Segoe UI" w:cs="Segoe UI"/>
                    <w:color w:val="171717"/>
                  </w:rPr>
                </w:rPrChange>
              </w:rPr>
              <w:t>Publish an asset with AES encryption</w:t>
            </w:r>
          </w:p>
        </w:tc>
        <w:tc>
          <w:tcPr>
            <w:tcW w:w="4807" w:type="dxa"/>
            <w:tcBorders>
              <w:top w:val="single" w:color="auto" w:sz="24" w:space="0"/>
              <w:left w:val="single" w:color="auto" w:sz="2" w:space="0"/>
              <w:bottom w:val="single" w:color="auto" w:sz="2" w:space="0"/>
              <w:right w:val="single" w:color="auto" w:sz="2" w:space="0"/>
            </w:tcBorders>
            <w:shd w:val="clear" w:color="auto" w:fill="FFFFFF" w:themeFill="background1"/>
            <w:hideMark/>
            <w:tcPrChange w:author="John Deutscher" w:date="2020-11-24T12:54:00Z" w:id="347">
              <w:tcPr>
                <w:tcW w:w="0" w:type="auto"/>
                <w:tcBorders>
                  <w:top w:val="single" w:color="auto" w:sz="24" w:space="0"/>
                  <w:left w:val="single" w:color="auto" w:sz="2" w:space="0"/>
                  <w:bottom w:val="single" w:color="auto" w:sz="2" w:space="0"/>
                  <w:right w:val="single" w:color="auto" w:sz="2" w:space="0"/>
                </w:tcBorders>
                <w:shd w:val="clear" w:color="auto" w:fill="FFFFFF"/>
                <w:hideMark/>
              </w:tcPr>
            </w:tcPrChange>
          </w:tcPr>
          <w:p w:rsidRPr="00866FEC" w:rsidR="006312EF" w:rsidRDefault="006312EF" w14:paraId="07761831" w14:textId="77777777">
            <w:pPr>
              <w:rPr>
                <w:rFonts w:ascii="Segoe UI" w:hAnsi="Segoe UI" w:cs="Segoe UI"/>
                <w:strike/>
                <w:color w:val="171717"/>
                <w:rPrChange w:author="John Deutscher" w:date="2020-12-07T11:32:00Z" w:id="348">
                  <w:rPr>
                    <w:rFonts w:ascii="Segoe UI" w:hAnsi="Segoe UI" w:cs="Segoe UI"/>
                    <w:color w:val="171717"/>
                  </w:rPr>
                </w:rPrChange>
              </w:rPr>
            </w:pPr>
            <w:r w:rsidRPr="00866FEC">
              <w:rPr>
                <w:rFonts w:ascii="Segoe UI" w:hAnsi="Segoe UI" w:cs="Segoe UI"/>
                <w:strike/>
                <w:color w:val="171717"/>
                <w:rPrChange w:author="John Deutscher" w:date="2020-12-07T11:32:00Z" w:id="349">
                  <w:rPr>
                    <w:rFonts w:ascii="Segoe UI" w:hAnsi="Segoe UI" w:cs="Segoe UI"/>
                    <w:color w:val="171717"/>
                  </w:rPr>
                </w:rPrChange>
              </w:rPr>
              <w:t xml:space="preserve">1. Create </w:t>
            </w:r>
            <w:proofErr w:type="spellStart"/>
            <w:r w:rsidRPr="00866FEC">
              <w:rPr>
                <w:rFonts w:ascii="Segoe UI" w:hAnsi="Segoe UI" w:cs="Segoe UI"/>
                <w:strike/>
                <w:color w:val="171717"/>
                <w:rPrChange w:author="John Deutscher" w:date="2020-12-07T11:32:00Z" w:id="350">
                  <w:rPr>
                    <w:rFonts w:ascii="Segoe UI" w:hAnsi="Segoe UI" w:cs="Segoe UI"/>
                    <w:color w:val="171717"/>
                  </w:rPr>
                </w:rPrChange>
              </w:rPr>
              <w:t>ContentKeyAuthorizationPolicyOption</w:t>
            </w:r>
            <w:proofErr w:type="spellEnd"/>
            <w:r w:rsidRPr="00866FEC">
              <w:rPr>
                <w:rFonts w:ascii="Segoe UI" w:hAnsi="Segoe UI" w:cs="Segoe UI"/>
                <w:strike/>
                <w:color w:val="171717"/>
                <w:rPrChange w:author="John Deutscher" w:date="2020-12-07T11:32:00Z" w:id="351">
                  <w:rPr>
                    <w:rFonts w:ascii="Segoe UI" w:hAnsi="Segoe UI" w:cs="Segoe UI"/>
                    <w:color w:val="171717"/>
                  </w:rPr>
                </w:rPrChange>
              </w:rPr>
              <w:br/>
            </w:r>
            <w:r w:rsidRPr="00866FEC">
              <w:rPr>
                <w:rFonts w:ascii="Segoe UI" w:hAnsi="Segoe UI" w:cs="Segoe UI"/>
                <w:strike/>
                <w:color w:val="171717"/>
                <w:rPrChange w:author="John Deutscher" w:date="2020-12-07T11:32:00Z" w:id="351">
                  <w:rPr>
                    <w:rFonts w:ascii="Segoe UI" w:hAnsi="Segoe UI" w:cs="Segoe UI"/>
                    <w:color w:val="171717"/>
                  </w:rPr>
                </w:rPrChange>
              </w:rPr>
              <w:t xml:space="preserve">2. Create </w:t>
            </w:r>
            <w:proofErr w:type="spellStart"/>
            <w:r w:rsidRPr="00866FEC">
              <w:rPr>
                <w:rFonts w:ascii="Segoe UI" w:hAnsi="Segoe UI" w:cs="Segoe UI"/>
                <w:strike/>
                <w:color w:val="171717"/>
                <w:rPrChange w:author="John Deutscher" w:date="2020-12-07T11:32:00Z" w:id="352">
                  <w:rPr>
                    <w:rFonts w:ascii="Segoe UI" w:hAnsi="Segoe UI" w:cs="Segoe UI"/>
                    <w:color w:val="171717"/>
                  </w:rPr>
                </w:rPrChange>
              </w:rPr>
              <w:t>ContentKeyAuthorizationPolicy</w:t>
            </w:r>
            <w:proofErr w:type="spellEnd"/>
            <w:r w:rsidRPr="00866FEC">
              <w:rPr>
                <w:rFonts w:ascii="Segoe UI" w:hAnsi="Segoe UI" w:cs="Segoe UI"/>
                <w:strike/>
                <w:color w:val="171717"/>
                <w:rPrChange w:author="John Deutscher" w:date="2020-12-07T11:32:00Z" w:id="353">
                  <w:rPr>
                    <w:rFonts w:ascii="Segoe UI" w:hAnsi="Segoe UI" w:cs="Segoe UI"/>
                    <w:color w:val="171717"/>
                  </w:rPr>
                </w:rPrChange>
              </w:rPr>
              <w:br/>
            </w:r>
            <w:r w:rsidRPr="00866FEC">
              <w:rPr>
                <w:rFonts w:ascii="Segoe UI" w:hAnsi="Segoe UI" w:cs="Segoe UI"/>
                <w:strike/>
                <w:color w:val="171717"/>
                <w:rPrChange w:author="John Deutscher" w:date="2020-12-07T11:32:00Z" w:id="353">
                  <w:rPr>
                    <w:rFonts w:ascii="Segoe UI" w:hAnsi="Segoe UI" w:cs="Segoe UI"/>
                    <w:color w:val="171717"/>
                  </w:rPr>
                </w:rPrChange>
              </w:rPr>
              <w:t xml:space="preserve">3. Create </w:t>
            </w:r>
            <w:proofErr w:type="spellStart"/>
            <w:r w:rsidRPr="00866FEC">
              <w:rPr>
                <w:rFonts w:ascii="Segoe UI" w:hAnsi="Segoe UI" w:cs="Segoe UI"/>
                <w:strike/>
                <w:color w:val="171717"/>
                <w:rPrChange w:author="John Deutscher" w:date="2020-12-07T11:32:00Z" w:id="354">
                  <w:rPr>
                    <w:rFonts w:ascii="Segoe UI" w:hAnsi="Segoe UI" w:cs="Segoe UI"/>
                    <w:color w:val="171717"/>
                  </w:rPr>
                </w:rPrChange>
              </w:rPr>
              <w:t>AssetDeliveryPolicy</w:t>
            </w:r>
            <w:proofErr w:type="spellEnd"/>
            <w:r w:rsidRPr="00866FEC">
              <w:rPr>
                <w:rFonts w:ascii="Segoe UI" w:hAnsi="Segoe UI" w:cs="Segoe UI"/>
                <w:strike/>
                <w:color w:val="171717"/>
                <w:rPrChange w:author="John Deutscher" w:date="2020-12-07T11:32:00Z" w:id="355">
                  <w:rPr>
                    <w:rFonts w:ascii="Segoe UI" w:hAnsi="Segoe UI" w:cs="Segoe UI"/>
                    <w:color w:val="171717"/>
                  </w:rPr>
                </w:rPrChange>
              </w:rPr>
              <w:br/>
            </w:r>
            <w:r w:rsidRPr="00866FEC">
              <w:rPr>
                <w:rFonts w:ascii="Segoe UI" w:hAnsi="Segoe UI" w:cs="Segoe UI"/>
                <w:strike/>
                <w:color w:val="171717"/>
                <w:rPrChange w:author="John Deutscher" w:date="2020-12-07T11:32:00Z" w:id="355">
                  <w:rPr>
                    <w:rFonts w:ascii="Segoe UI" w:hAnsi="Segoe UI" w:cs="Segoe UI"/>
                    <w:color w:val="171717"/>
                  </w:rPr>
                </w:rPrChange>
              </w:rPr>
              <w:t>4. Create Asset and upload content OR Submit job and use output asset</w:t>
            </w:r>
            <w:r w:rsidRPr="00866FEC">
              <w:rPr>
                <w:rFonts w:ascii="Segoe UI" w:hAnsi="Segoe UI" w:cs="Segoe UI"/>
                <w:strike/>
                <w:color w:val="171717"/>
                <w:rPrChange w:author="John Deutscher" w:date="2020-12-07T11:32:00Z" w:id="356">
                  <w:rPr>
                    <w:rFonts w:ascii="Segoe UI" w:hAnsi="Segoe UI" w:cs="Segoe UI"/>
                    <w:color w:val="171717"/>
                  </w:rPr>
                </w:rPrChange>
              </w:rPr>
              <w:br/>
            </w:r>
            <w:r w:rsidRPr="00866FEC">
              <w:rPr>
                <w:rFonts w:ascii="Segoe UI" w:hAnsi="Segoe UI" w:cs="Segoe UI"/>
                <w:strike/>
                <w:color w:val="171717"/>
                <w:rPrChange w:author="John Deutscher" w:date="2020-12-07T11:32:00Z" w:id="356">
                  <w:rPr>
                    <w:rFonts w:ascii="Segoe UI" w:hAnsi="Segoe UI" w:cs="Segoe UI"/>
                    <w:color w:val="171717"/>
                  </w:rPr>
                </w:rPrChange>
              </w:rPr>
              <w:t xml:space="preserve">5. Associate </w:t>
            </w:r>
            <w:proofErr w:type="spellStart"/>
            <w:r w:rsidRPr="00866FEC">
              <w:rPr>
                <w:rFonts w:ascii="Segoe UI" w:hAnsi="Segoe UI" w:cs="Segoe UI"/>
                <w:strike/>
                <w:color w:val="171717"/>
                <w:rPrChange w:author="John Deutscher" w:date="2020-12-07T11:32:00Z" w:id="357">
                  <w:rPr>
                    <w:rFonts w:ascii="Segoe UI" w:hAnsi="Segoe UI" w:cs="Segoe UI"/>
                    <w:color w:val="171717"/>
                  </w:rPr>
                </w:rPrChange>
              </w:rPr>
              <w:t>AssetDeliveryPolicy</w:t>
            </w:r>
            <w:proofErr w:type="spellEnd"/>
            <w:r w:rsidRPr="00866FEC">
              <w:rPr>
                <w:rFonts w:ascii="Segoe UI" w:hAnsi="Segoe UI" w:cs="Segoe UI"/>
                <w:strike/>
                <w:color w:val="171717"/>
                <w:rPrChange w:author="John Deutscher" w:date="2020-12-07T11:32:00Z" w:id="358">
                  <w:rPr>
                    <w:rFonts w:ascii="Segoe UI" w:hAnsi="Segoe UI" w:cs="Segoe UI"/>
                    <w:color w:val="171717"/>
                  </w:rPr>
                </w:rPrChange>
              </w:rPr>
              <w:t xml:space="preserve"> with Asset</w:t>
            </w:r>
            <w:r w:rsidRPr="00866FEC">
              <w:rPr>
                <w:rFonts w:ascii="Segoe UI" w:hAnsi="Segoe UI" w:cs="Segoe UI"/>
                <w:strike/>
                <w:color w:val="171717"/>
                <w:rPrChange w:author="John Deutscher" w:date="2020-12-07T11:32:00Z" w:id="359">
                  <w:rPr>
                    <w:rFonts w:ascii="Segoe UI" w:hAnsi="Segoe UI" w:cs="Segoe UI"/>
                    <w:color w:val="171717"/>
                  </w:rPr>
                </w:rPrChange>
              </w:rPr>
              <w:br/>
            </w:r>
            <w:r w:rsidRPr="00866FEC">
              <w:rPr>
                <w:rFonts w:ascii="Segoe UI" w:hAnsi="Segoe UI" w:cs="Segoe UI"/>
                <w:strike/>
                <w:color w:val="171717"/>
                <w:rPrChange w:author="John Deutscher" w:date="2020-12-07T11:32:00Z" w:id="359">
                  <w:rPr>
                    <w:rFonts w:ascii="Segoe UI" w:hAnsi="Segoe UI" w:cs="Segoe UI"/>
                    <w:color w:val="171717"/>
                  </w:rPr>
                </w:rPrChange>
              </w:rPr>
              <w:t xml:space="preserve">6. Create </w:t>
            </w:r>
            <w:proofErr w:type="spellStart"/>
            <w:r w:rsidRPr="00866FEC">
              <w:rPr>
                <w:rFonts w:ascii="Segoe UI" w:hAnsi="Segoe UI" w:cs="Segoe UI"/>
                <w:strike/>
                <w:color w:val="171717"/>
                <w:rPrChange w:author="John Deutscher" w:date="2020-12-07T11:32:00Z" w:id="360">
                  <w:rPr>
                    <w:rFonts w:ascii="Segoe UI" w:hAnsi="Segoe UI" w:cs="Segoe UI"/>
                    <w:color w:val="171717"/>
                  </w:rPr>
                </w:rPrChange>
              </w:rPr>
              <w:t>ContentKey</w:t>
            </w:r>
            <w:proofErr w:type="spellEnd"/>
            <w:r w:rsidRPr="00866FEC">
              <w:rPr>
                <w:rFonts w:ascii="Segoe UI" w:hAnsi="Segoe UI" w:cs="Segoe UI"/>
                <w:strike/>
                <w:color w:val="171717"/>
                <w:rPrChange w:author="John Deutscher" w:date="2020-12-07T11:32:00Z" w:id="361">
                  <w:rPr>
                    <w:rFonts w:ascii="Segoe UI" w:hAnsi="Segoe UI" w:cs="Segoe UI"/>
                    <w:color w:val="171717"/>
                  </w:rPr>
                </w:rPrChange>
              </w:rPr>
              <w:br/>
            </w:r>
            <w:r w:rsidRPr="00866FEC">
              <w:rPr>
                <w:rFonts w:ascii="Segoe UI" w:hAnsi="Segoe UI" w:cs="Segoe UI"/>
                <w:strike/>
                <w:color w:val="171717"/>
                <w:rPrChange w:author="John Deutscher" w:date="2020-12-07T11:32:00Z" w:id="361">
                  <w:rPr>
                    <w:rFonts w:ascii="Segoe UI" w:hAnsi="Segoe UI" w:cs="Segoe UI"/>
                    <w:color w:val="171717"/>
                  </w:rPr>
                </w:rPrChange>
              </w:rPr>
              <w:t xml:space="preserve">7. Attach </w:t>
            </w:r>
            <w:proofErr w:type="spellStart"/>
            <w:r w:rsidRPr="00866FEC">
              <w:rPr>
                <w:rFonts w:ascii="Segoe UI" w:hAnsi="Segoe UI" w:cs="Segoe UI"/>
                <w:strike/>
                <w:color w:val="171717"/>
                <w:rPrChange w:author="John Deutscher" w:date="2020-12-07T11:32:00Z" w:id="362">
                  <w:rPr>
                    <w:rFonts w:ascii="Segoe UI" w:hAnsi="Segoe UI" w:cs="Segoe UI"/>
                    <w:color w:val="171717"/>
                  </w:rPr>
                </w:rPrChange>
              </w:rPr>
              <w:t>ContentKey</w:t>
            </w:r>
            <w:proofErr w:type="spellEnd"/>
            <w:r w:rsidRPr="00866FEC">
              <w:rPr>
                <w:rFonts w:ascii="Segoe UI" w:hAnsi="Segoe UI" w:cs="Segoe UI"/>
                <w:strike/>
                <w:color w:val="171717"/>
                <w:rPrChange w:author="John Deutscher" w:date="2020-12-07T11:32:00Z" w:id="363">
                  <w:rPr>
                    <w:rFonts w:ascii="Segoe UI" w:hAnsi="Segoe UI" w:cs="Segoe UI"/>
                    <w:color w:val="171717"/>
                  </w:rPr>
                </w:rPrChange>
              </w:rPr>
              <w:t xml:space="preserve"> to Asset</w:t>
            </w:r>
            <w:r w:rsidRPr="00866FEC">
              <w:rPr>
                <w:rFonts w:ascii="Segoe UI" w:hAnsi="Segoe UI" w:cs="Segoe UI"/>
                <w:strike/>
                <w:color w:val="171717"/>
                <w:rPrChange w:author="John Deutscher" w:date="2020-12-07T11:32:00Z" w:id="364">
                  <w:rPr>
                    <w:rFonts w:ascii="Segoe UI" w:hAnsi="Segoe UI" w:cs="Segoe UI"/>
                    <w:color w:val="171717"/>
                  </w:rPr>
                </w:rPrChange>
              </w:rPr>
              <w:br/>
            </w:r>
            <w:r w:rsidRPr="00866FEC">
              <w:rPr>
                <w:rFonts w:ascii="Segoe UI" w:hAnsi="Segoe UI" w:cs="Segoe UI"/>
                <w:strike/>
                <w:color w:val="171717"/>
                <w:rPrChange w:author="John Deutscher" w:date="2020-12-07T11:32:00Z" w:id="364">
                  <w:rPr>
                    <w:rFonts w:ascii="Segoe UI" w:hAnsi="Segoe UI" w:cs="Segoe UI"/>
                    <w:color w:val="171717"/>
                  </w:rPr>
                </w:rPrChange>
              </w:rPr>
              <w:t xml:space="preserve">8. Create </w:t>
            </w:r>
            <w:proofErr w:type="spellStart"/>
            <w:r w:rsidRPr="00866FEC">
              <w:rPr>
                <w:rFonts w:ascii="Segoe UI" w:hAnsi="Segoe UI" w:cs="Segoe UI"/>
                <w:strike/>
                <w:color w:val="171717"/>
                <w:rPrChange w:author="John Deutscher" w:date="2020-12-07T11:32:00Z" w:id="365">
                  <w:rPr>
                    <w:rFonts w:ascii="Segoe UI" w:hAnsi="Segoe UI" w:cs="Segoe UI"/>
                    <w:color w:val="171717"/>
                  </w:rPr>
                </w:rPrChange>
              </w:rPr>
              <w:t>AccessPolicy</w:t>
            </w:r>
            <w:proofErr w:type="spellEnd"/>
            <w:r w:rsidRPr="00866FEC">
              <w:rPr>
                <w:rFonts w:ascii="Segoe UI" w:hAnsi="Segoe UI" w:cs="Segoe UI"/>
                <w:strike/>
                <w:color w:val="171717"/>
                <w:rPrChange w:author="John Deutscher" w:date="2020-12-07T11:32:00Z" w:id="366">
                  <w:rPr>
                    <w:rFonts w:ascii="Segoe UI" w:hAnsi="Segoe UI" w:cs="Segoe UI"/>
                    <w:color w:val="171717"/>
                  </w:rPr>
                </w:rPrChange>
              </w:rPr>
              <w:br/>
            </w:r>
            <w:r w:rsidRPr="00866FEC">
              <w:rPr>
                <w:rFonts w:ascii="Segoe UI" w:hAnsi="Segoe UI" w:cs="Segoe UI"/>
                <w:strike/>
                <w:color w:val="171717"/>
                <w:rPrChange w:author="John Deutscher" w:date="2020-12-07T11:32:00Z" w:id="366">
                  <w:rPr>
                    <w:rFonts w:ascii="Segoe UI" w:hAnsi="Segoe UI" w:cs="Segoe UI"/>
                    <w:color w:val="171717"/>
                  </w:rPr>
                </w:rPrChange>
              </w:rPr>
              <w:t>9. Create Locator</w:t>
            </w:r>
            <w:r w:rsidRPr="00866FEC">
              <w:rPr>
                <w:rFonts w:ascii="Segoe UI" w:hAnsi="Segoe UI" w:cs="Segoe UI"/>
                <w:strike/>
                <w:color w:val="171717"/>
                <w:rPrChange w:author="John Deutscher" w:date="2020-12-07T11:32:00Z" w:id="367">
                  <w:rPr>
                    <w:rFonts w:ascii="Segoe UI" w:hAnsi="Segoe UI" w:cs="Segoe UI"/>
                    <w:color w:val="171717"/>
                  </w:rPr>
                </w:rPrChange>
              </w:rPr>
              <w:br/>
            </w:r>
            <w:r w:rsidRPr="00866FEC">
              <w:rPr>
                <w:rFonts w:ascii="Segoe UI" w:hAnsi="Segoe UI" w:cs="Segoe UI"/>
                <w:strike/>
                <w:color w:val="171717"/>
                <w:rPrChange w:author="John Deutscher" w:date="2020-12-07T11:32:00Z" w:id="368">
                  <w:rPr>
                    <w:rFonts w:ascii="Segoe UI" w:hAnsi="Segoe UI" w:cs="Segoe UI"/>
                    <w:color w:val="171717"/>
                  </w:rPr>
                </w:rPrChange>
              </w:rPr>
              <w:br/>
            </w:r>
            <w:r w:rsidRPr="00866FEC">
              <w:rPr>
                <w:rFonts w:ascii="Segoe UI" w:hAnsi="Segoe UI" w:cs="Segoe UI"/>
                <w:strike/>
                <w:color w:val="171717"/>
                <w:rPrChange w:author="John Deutscher" w:date="2020-12-07T11:32:00Z" w:id="369">
                  <w:rPr>
                    <w:rFonts w:ascii="Segoe UI" w:hAnsi="Segoe UI" w:cs="Segoe UI"/>
                    <w:color w:val="171717"/>
                  </w:rPr>
                </w:rPrChange>
              </w:rPr>
              <w:fldChar w:fldCharType="begin"/>
            </w:r>
            <w:r w:rsidRPr="00866FEC">
              <w:rPr>
                <w:rFonts w:ascii="Segoe UI" w:hAnsi="Segoe UI" w:cs="Segoe UI"/>
                <w:strike/>
                <w:color w:val="171717"/>
                <w:rPrChange w:author="John Deutscher" w:date="2020-12-07T11:32:00Z" w:id="370">
                  <w:rPr>
                    <w:rFonts w:ascii="Segoe UI" w:hAnsi="Segoe UI" w:cs="Segoe UI"/>
                    <w:color w:val="171717"/>
                  </w:rPr>
                </w:rPrChange>
              </w:rPr>
              <w:instrText xml:space="preserve"> HYPERLINK "https://github.com/Azure-Samples/media-services-dotnet-dynamic-encryption-with-aes/blob/master/DynamicEncryptionWithAES/DynamicEncryptionWithAES/Program.cs" \l "L64" </w:instrText>
            </w:r>
            <w:r w:rsidRPr="00866FEC">
              <w:rPr>
                <w:rFonts w:ascii="Segoe UI" w:hAnsi="Segoe UI" w:cs="Segoe UI"/>
                <w:strike/>
                <w:color w:val="171717"/>
                <w:rPrChange w:author="John Deutscher" w:date="2020-12-07T11:32:00Z" w:id="371">
                  <w:rPr>
                    <w:rFonts w:ascii="Segoe UI" w:hAnsi="Segoe UI" w:cs="Segoe UI"/>
                    <w:color w:val="171717"/>
                  </w:rPr>
                </w:rPrChange>
              </w:rPr>
              <w:fldChar w:fldCharType="separate"/>
            </w:r>
            <w:r w:rsidRPr="00866FEC">
              <w:rPr>
                <w:rStyle w:val="Hyperlink"/>
                <w:rFonts w:ascii="Segoe UI" w:hAnsi="Segoe UI" w:cs="Segoe UI"/>
                <w:strike/>
                <w:rPrChange w:author="John Deutscher" w:date="2020-12-07T11:32:00Z" w:id="372">
                  <w:rPr>
                    <w:rStyle w:val="Hyperlink"/>
                    <w:rFonts w:ascii="Segoe UI" w:hAnsi="Segoe UI" w:cs="Segoe UI"/>
                  </w:rPr>
                </w:rPrChange>
              </w:rPr>
              <w:t>v2 .NET example</w:t>
            </w:r>
            <w:r w:rsidRPr="00866FEC">
              <w:rPr>
                <w:rFonts w:ascii="Segoe UI" w:hAnsi="Segoe UI" w:cs="Segoe UI"/>
                <w:strike/>
                <w:color w:val="171717"/>
                <w:rPrChange w:author="John Deutscher" w:date="2020-12-07T11:32:00Z" w:id="373">
                  <w:rPr>
                    <w:rFonts w:ascii="Segoe UI" w:hAnsi="Segoe UI" w:cs="Segoe UI"/>
                    <w:color w:val="171717"/>
                  </w:rPr>
                </w:rPrChange>
              </w:rPr>
              <w:fldChar w:fldCharType="end"/>
            </w:r>
          </w:p>
        </w:tc>
        <w:tc>
          <w:tcPr>
            <w:tcW w:w="4122" w:type="dxa"/>
            <w:tcBorders>
              <w:top w:val="single" w:color="auto" w:sz="24" w:space="0"/>
              <w:left w:val="single" w:color="auto" w:sz="2" w:space="0"/>
              <w:bottom w:val="single" w:color="auto" w:sz="2" w:space="0"/>
              <w:right w:val="single" w:color="auto" w:sz="2" w:space="0"/>
            </w:tcBorders>
            <w:shd w:val="clear" w:color="auto" w:fill="FFFFFF" w:themeFill="background1"/>
            <w:hideMark/>
            <w:tcPrChange w:author="John Deutscher" w:date="2020-11-24T12:54:00Z" w:id="374">
              <w:tcPr>
                <w:tcW w:w="0" w:type="auto"/>
                <w:tcBorders>
                  <w:top w:val="single" w:color="auto" w:sz="24" w:space="0"/>
                  <w:left w:val="single" w:color="auto" w:sz="2" w:space="0"/>
                  <w:bottom w:val="single" w:color="auto" w:sz="2" w:space="0"/>
                  <w:right w:val="single" w:color="auto" w:sz="2" w:space="0"/>
                </w:tcBorders>
                <w:shd w:val="clear" w:color="auto" w:fill="FFFFFF"/>
                <w:hideMark/>
              </w:tcPr>
            </w:tcPrChange>
          </w:tcPr>
          <w:p w:rsidRPr="00866FEC" w:rsidR="006312EF" w:rsidRDefault="006312EF" w14:paraId="588ABCC2" w14:textId="7FEE4932">
            <w:pPr>
              <w:rPr>
                <w:rFonts w:ascii="Segoe UI" w:hAnsi="Segoe UI" w:cs="Segoe UI"/>
                <w:strike/>
                <w:color w:val="171717"/>
                <w:rPrChange w:author="John Deutscher" w:date="2020-12-07T11:32:00Z" w:id="375">
                  <w:rPr>
                    <w:rFonts w:ascii="Segoe UI" w:hAnsi="Segoe UI" w:cs="Segoe UI"/>
                    <w:color w:val="171717"/>
                  </w:rPr>
                </w:rPrChange>
              </w:rPr>
            </w:pPr>
            <w:r w:rsidRPr="00866FEC">
              <w:rPr>
                <w:rFonts w:ascii="Segoe UI" w:hAnsi="Segoe UI" w:cs="Segoe UI"/>
                <w:strike/>
                <w:color w:val="171717"/>
                <w:rPrChange w:author="John Deutscher" w:date="2020-12-07T11:32:00Z" w:id="376">
                  <w:rPr>
                    <w:rFonts w:ascii="Segoe UI" w:hAnsi="Segoe UI" w:cs="Segoe UI"/>
                    <w:color w:val="171717"/>
                  </w:rPr>
                </w:rPrChange>
              </w:rPr>
              <w:t>1. Create Content Key Policy</w:t>
            </w:r>
            <w:r w:rsidRPr="00866FEC">
              <w:rPr>
                <w:strike/>
                <w:rPrChange w:author="John Deutscher" w:date="2020-12-07T11:32:00Z" w:id="377">
                  <w:rPr/>
                </w:rPrChange>
              </w:rPr>
              <w:br/>
            </w:r>
            <w:r w:rsidRPr="00866FEC">
              <w:rPr>
                <w:rFonts w:ascii="Segoe UI" w:hAnsi="Segoe UI" w:cs="Segoe UI"/>
                <w:strike/>
                <w:color w:val="171717"/>
                <w:rPrChange w:author="John Deutscher" w:date="2020-12-07T11:32:00Z" w:id="378">
                  <w:rPr>
                    <w:rFonts w:ascii="Segoe UI" w:hAnsi="Segoe UI" w:cs="Segoe UI"/>
                    <w:color w:val="171717"/>
                  </w:rPr>
                </w:rPrChange>
              </w:rPr>
              <w:t>2. Create Asset</w:t>
            </w:r>
            <w:r w:rsidRPr="00866FEC">
              <w:rPr>
                <w:strike/>
                <w:rPrChange w:author="John Deutscher" w:date="2020-12-07T11:32:00Z" w:id="379">
                  <w:rPr/>
                </w:rPrChange>
              </w:rPr>
              <w:br/>
            </w:r>
            <w:r w:rsidRPr="00866FEC">
              <w:rPr>
                <w:rFonts w:ascii="Segoe UI" w:hAnsi="Segoe UI" w:cs="Segoe UI"/>
                <w:strike/>
                <w:color w:val="171717"/>
                <w:rPrChange w:author="John Deutscher" w:date="2020-12-07T11:32:00Z" w:id="380">
                  <w:rPr>
                    <w:rFonts w:ascii="Segoe UI" w:hAnsi="Segoe UI" w:cs="Segoe UI"/>
                    <w:color w:val="171717"/>
                  </w:rPr>
                </w:rPrChange>
              </w:rPr>
              <w:t xml:space="preserve">3. Upload content or use Asset as </w:t>
            </w:r>
            <w:proofErr w:type="spellStart"/>
            <w:r w:rsidRPr="00866FEC">
              <w:rPr>
                <w:rFonts w:ascii="Segoe UI" w:hAnsi="Segoe UI" w:cs="Segoe UI"/>
                <w:strike/>
                <w:color w:val="171717"/>
                <w:rPrChange w:author="John Deutscher" w:date="2020-12-07T11:32:00Z" w:id="381">
                  <w:rPr>
                    <w:rFonts w:ascii="Segoe UI" w:hAnsi="Segoe UI" w:cs="Segoe UI"/>
                    <w:color w:val="171717"/>
                  </w:rPr>
                </w:rPrChange>
              </w:rPr>
              <w:t>JobOutput</w:t>
            </w:r>
            <w:proofErr w:type="spellEnd"/>
            <w:r w:rsidRPr="00866FEC">
              <w:rPr>
                <w:strike/>
                <w:rPrChange w:author="John Deutscher" w:date="2020-12-07T11:32:00Z" w:id="382">
                  <w:rPr/>
                </w:rPrChange>
              </w:rPr>
              <w:br/>
            </w:r>
            <w:r w:rsidRPr="00866FEC">
              <w:rPr>
                <w:rFonts w:ascii="Segoe UI" w:hAnsi="Segoe UI" w:cs="Segoe UI"/>
                <w:strike/>
                <w:color w:val="171717"/>
                <w:rPrChange w:author="John Deutscher" w:date="2020-12-07T11:32:00Z" w:id="383">
                  <w:rPr>
                    <w:rFonts w:ascii="Segoe UI" w:hAnsi="Segoe UI" w:cs="Segoe UI"/>
                    <w:color w:val="171717"/>
                  </w:rPr>
                </w:rPrChange>
              </w:rPr>
              <w:t>4. Create Streaming Locator</w:t>
            </w:r>
            <w:r w:rsidRPr="00866FEC">
              <w:rPr>
                <w:strike/>
                <w:rPrChange w:author="John Deutscher" w:date="2020-12-07T11:32:00Z" w:id="384">
                  <w:rPr/>
                </w:rPrChange>
              </w:rPr>
              <w:br/>
            </w:r>
            <w:r w:rsidRPr="00866FEC">
              <w:rPr>
                <w:strike/>
                <w:rPrChange w:author="John Deutscher" w:date="2020-12-07T11:32:00Z" w:id="385">
                  <w:rPr/>
                </w:rPrChange>
              </w:rPr>
              <w:br/>
            </w:r>
            <w:r w:rsidRPr="00866FEC">
              <w:rPr>
                <w:rFonts w:ascii="Segoe UI" w:hAnsi="Segoe UI" w:cs="Segoe UI"/>
                <w:strike/>
                <w:color w:val="171717"/>
                <w:rPrChange w:author="John Deutscher" w:date="2020-12-07T11:32:00Z" w:id="386">
                  <w:rPr>
                    <w:rFonts w:ascii="Segoe UI" w:hAnsi="Segoe UI" w:cs="Segoe UI"/>
                    <w:color w:val="171717"/>
                  </w:rPr>
                </w:rPrChange>
              </w:rPr>
              <w:fldChar w:fldCharType="begin"/>
            </w:r>
            <w:r w:rsidRPr="00866FEC">
              <w:rPr>
                <w:rFonts w:ascii="Segoe UI" w:hAnsi="Segoe UI" w:cs="Segoe UI"/>
                <w:strike/>
                <w:color w:val="171717"/>
                <w:rPrChange w:author="John Deutscher" w:date="2020-12-07T11:32:00Z" w:id="387">
                  <w:rPr>
                    <w:rFonts w:ascii="Segoe UI" w:hAnsi="Segoe UI" w:cs="Segoe UI"/>
                    <w:color w:val="171717"/>
                  </w:rPr>
                </w:rPrChange>
              </w:rPr>
              <w:instrText xml:space="preserve"> HYPERLINK "https://github.com/Azure-Samples/media-services-v3-dotnet-tutorials/blob/master/AMSV3Tutorials/EncryptWithAES/Program.cs" \l "L105" </w:instrText>
            </w:r>
            <w:r w:rsidRPr="00866FEC">
              <w:rPr>
                <w:rFonts w:ascii="Segoe UI" w:hAnsi="Segoe UI" w:cs="Segoe UI"/>
                <w:strike/>
                <w:color w:val="171717"/>
                <w:rPrChange w:author="John Deutscher" w:date="2020-12-07T11:32:00Z" w:id="388">
                  <w:rPr>
                    <w:rFonts w:ascii="Segoe UI" w:hAnsi="Segoe UI" w:cs="Segoe UI"/>
                    <w:color w:val="171717"/>
                  </w:rPr>
                </w:rPrChange>
              </w:rPr>
              <w:fldChar w:fldCharType="separate"/>
            </w:r>
            <w:r w:rsidRPr="00866FEC">
              <w:rPr>
                <w:rStyle w:val="Hyperlink"/>
                <w:rFonts w:ascii="Segoe UI" w:hAnsi="Segoe UI" w:cs="Segoe UI"/>
                <w:strike/>
                <w:rPrChange w:author="John Deutscher" w:date="2020-12-07T11:32:00Z" w:id="389">
                  <w:rPr>
                    <w:rStyle w:val="Hyperlink"/>
                    <w:rFonts w:ascii="Segoe UI" w:hAnsi="Segoe UI" w:cs="Segoe UI"/>
                  </w:rPr>
                </w:rPrChange>
              </w:rPr>
              <w:t>v3 .NET example</w:t>
            </w:r>
            <w:r w:rsidRPr="00866FEC">
              <w:rPr>
                <w:rFonts w:ascii="Segoe UI" w:hAnsi="Segoe UI" w:cs="Segoe UI"/>
                <w:strike/>
                <w:color w:val="171717"/>
                <w:rPrChange w:author="John Deutscher" w:date="2020-12-07T11:32:00Z" w:id="390">
                  <w:rPr>
                    <w:rFonts w:ascii="Segoe UI" w:hAnsi="Segoe UI" w:cs="Segoe UI"/>
                    <w:color w:val="171717"/>
                  </w:rPr>
                </w:rPrChange>
              </w:rPr>
              <w:fldChar w:fldCharType="end"/>
            </w:r>
            <w:commentRangeEnd w:id="344"/>
            <w:r w:rsidRPr="00866FEC" w:rsidR="00787811">
              <w:rPr>
                <w:rStyle w:val="CommentReference"/>
                <w:strike/>
                <w:rPrChange w:author="John Deutscher" w:date="2020-12-07T11:32:00Z" w:id="391">
                  <w:rPr>
                    <w:rStyle w:val="CommentReference"/>
                  </w:rPr>
                </w:rPrChange>
              </w:rPr>
              <w:commentReference w:id="344"/>
            </w:r>
            <w:r w:rsidR="00915052">
              <w:rPr>
                <w:rStyle w:val="CommentReference"/>
              </w:rPr>
              <w:commentReference w:id="345"/>
            </w:r>
          </w:p>
        </w:tc>
      </w:tr>
      <w:commentRangeEnd w:id="345"/>
    </w:tbl>
    <w:p w:rsidR="006312EF" w:rsidRDefault="006312EF" w14:paraId="31BB47A2" w14:textId="77777777">
      <w:pPr>
        <w:pStyle w:val="BodyText"/>
      </w:pPr>
    </w:p>
    <w:p w:rsidR="00230DCF" w:rsidP="00230DCF" w:rsidRDefault="00230DCF" w14:paraId="506A8448" w14:textId="69C52554">
      <w:pPr>
        <w:pStyle w:val="Heading2"/>
      </w:pPr>
      <w:r>
        <w:t>Content Protection Scenarios</w:t>
      </w:r>
    </w:p>
    <w:p w:rsidR="00916B48" w:rsidP="00230DCF" w:rsidRDefault="00230DCF" w14:paraId="6275EFEF" w14:textId="77777777">
      <w:pPr>
        <w:pStyle w:val="BodyText"/>
      </w:pPr>
      <w:commentRangeStart w:id="392"/>
      <w:commentRangeStart w:id="393"/>
      <w:r>
        <w:t>How to protect content in v3 API</w:t>
      </w:r>
      <w:commentRangeEnd w:id="392"/>
      <w:r w:rsidR="004B1388">
        <w:rPr>
          <w:rStyle w:val="CommentReference"/>
        </w:rPr>
        <w:commentReference w:id="392"/>
      </w:r>
      <w:commentRangeEnd w:id="393"/>
      <w:r w:rsidR="00D321A0">
        <w:rPr>
          <w:rStyle w:val="CommentReference"/>
        </w:rPr>
        <w:commentReference w:id="393"/>
      </w:r>
    </w:p>
    <w:p w:rsidR="00916B48" w:rsidRDefault="00B5547E" w14:paraId="6F0974CD" w14:textId="17EEDE95">
      <w:pPr>
        <w:pStyle w:val="BodyText"/>
        <w:ind w:left="720"/>
        <w:pPrChange w:author="John Deutscher" w:date="2020-12-07T11:33:00Z" w:id="395">
          <w:pPr>
            <w:pStyle w:val="BodyText"/>
          </w:pPr>
        </w:pPrChange>
      </w:pPr>
      <w:ins w:author="John Deutscher" w:date="2020-12-07T11:33:00Z" w:id="396">
        <w:r w:rsidRPr="00B5547E">
          <w:rPr>
            <w:highlight w:val="yellow"/>
            <w:rPrChange w:author="John Deutscher" w:date="2020-12-07T11:33:00Z" w:id="397">
              <w:rPr/>
            </w:rPrChange>
          </w:rPr>
          <w:t>&lt;&lt;TODO&gt;&gt;</w:t>
        </w:r>
      </w:ins>
    </w:p>
    <w:p w:rsidR="00B5547E" w:rsidP="00230DCF" w:rsidRDefault="00916B48" w14:paraId="0C22190F" w14:textId="77777777">
      <w:pPr>
        <w:pStyle w:val="BodyText"/>
        <w:rPr>
          <w:ins w:author="John Deutscher" w:date="2020-12-07T11:33:00Z" w:id="398"/>
        </w:rPr>
      </w:pPr>
      <w:r>
        <w:t>Support for Multi-key features in the new v3 API</w:t>
      </w:r>
    </w:p>
    <w:p w:rsidR="00B5547E" w:rsidP="00B5547E" w:rsidRDefault="00B5547E" w14:paraId="1328157D" w14:textId="77777777">
      <w:pPr>
        <w:pStyle w:val="BodyText"/>
        <w:ind w:left="720"/>
        <w:rPr>
          <w:ins w:author="John Deutscher" w:date="2020-12-07T11:33:00Z" w:id="399"/>
        </w:rPr>
      </w:pPr>
      <w:ins w:author="John Deutscher" w:date="2020-12-07T11:33:00Z" w:id="400">
        <w:r w:rsidRPr="00DD7241">
          <w:rPr>
            <w:highlight w:val="yellow"/>
          </w:rPr>
          <w:t>&lt;&lt;TODO&gt;&gt;</w:t>
        </w:r>
      </w:ins>
    </w:p>
    <w:p w:rsidR="00230DCF" w:rsidP="00230DCF" w:rsidRDefault="00230DCF" w14:paraId="485E57FE" w14:textId="3B0B680D">
      <w:pPr>
        <w:pStyle w:val="BodyText"/>
      </w:pPr>
      <w:del w:author="John Deutscher" w:date="2020-12-07T11:33:00Z" w:id="401">
        <w:r w:rsidDel="00B5547E">
          <w:br/>
        </w:r>
      </w:del>
    </w:p>
    <w:p w:rsidR="00551A65" w:rsidP="00551A65" w:rsidRDefault="00022DD2" w14:paraId="43AA887C" w14:textId="58F2AF40">
      <w:pPr>
        <w:pStyle w:val="BodyText"/>
        <w:rPr>
          <w:ins w:author="John Deutscher" w:date="2020-12-07T11:33:00Z" w:id="402"/>
        </w:rPr>
      </w:pPr>
      <w:r>
        <w:t xml:space="preserve">Move from </w:t>
      </w:r>
      <w:r w:rsidR="00DE7459">
        <w:t>client-side</w:t>
      </w:r>
      <w:r>
        <w:t xml:space="preserve"> storage encryption for Assets to </w:t>
      </w:r>
      <w:r w:rsidR="00DE7459">
        <w:t>server-side</w:t>
      </w:r>
      <w:r>
        <w:t xml:space="preserve"> encryption at REST</w:t>
      </w:r>
      <w:r w:rsidR="00066A44">
        <w:t xml:space="preserve"> in v3</w:t>
      </w:r>
    </w:p>
    <w:p w:rsidR="00B5547E" w:rsidRDefault="00B5547E" w14:paraId="7F42841B" w14:textId="0E0305E8">
      <w:pPr>
        <w:pStyle w:val="BodyText"/>
        <w:ind w:left="720"/>
        <w:pPrChange w:author="John Deutscher" w:date="2020-12-07T11:33:00Z" w:id="403">
          <w:pPr>
            <w:pStyle w:val="BodyText"/>
          </w:pPr>
        </w:pPrChange>
      </w:pPr>
      <w:ins w:author="John Deutscher" w:date="2020-12-07T11:33:00Z" w:id="404">
        <w:r w:rsidRPr="00DD7241">
          <w:rPr>
            <w:highlight w:val="yellow"/>
          </w:rPr>
          <w:t>&lt;&lt;TODO&gt;&gt;</w:t>
        </w:r>
      </w:ins>
    </w:p>
    <w:p w:rsidR="00892A93" w:rsidP="00892A93" w:rsidRDefault="00892A93" w14:paraId="4245FDE5" w14:textId="77777777">
      <w:pPr>
        <w:pStyle w:val="BodyText"/>
      </w:pPr>
    </w:p>
    <w:p w:rsidR="00510DC0" w:rsidP="00510DC0" w:rsidRDefault="00510DC0" w14:paraId="59CDF8E3" w14:textId="6C3FC325">
      <w:pPr>
        <w:pStyle w:val="Heading2"/>
      </w:pPr>
      <w:commentRangeStart w:id="405"/>
      <w:commentRangeStart w:id="406"/>
      <w:commentRangeStart w:id="407"/>
      <w:r>
        <w:t xml:space="preserve">Face Redaction </w:t>
      </w:r>
      <w:commentRangeStart w:id="408"/>
      <w:commentRangeStart w:id="409"/>
      <w:r>
        <w:t>Scenarios</w:t>
      </w:r>
      <w:commentRangeEnd w:id="408"/>
      <w:r>
        <w:rPr>
          <w:rStyle w:val="CommentReference"/>
        </w:rPr>
        <w:commentReference w:id="408"/>
      </w:r>
      <w:commentRangeEnd w:id="409"/>
      <w:r w:rsidR="008C59F8">
        <w:rPr>
          <w:rStyle w:val="CommentReference"/>
          <w:rFonts w:asciiTheme="minorHAnsi" w:hAnsiTheme="minorHAnsi" w:eastAsiaTheme="minorHAnsi" w:cstheme="minorBidi"/>
          <w:b w:val="0"/>
          <w:bCs w:val="0"/>
          <w:color w:val="auto"/>
        </w:rPr>
        <w:commentReference w:id="409"/>
      </w:r>
    </w:p>
    <w:p w:rsidR="00E21E0E" w:rsidRDefault="00C32422" w14:paraId="7040791D" w14:textId="77777777">
      <w:pPr>
        <w:pStyle w:val="BodyText"/>
        <w:rPr>
          <w:ins w:author="John Deutscher" w:date="2020-12-07T11:33:00Z" w:id="412"/>
        </w:rPr>
        <w:pPrChange w:author="John Deutscher" w:date="2020-12-07T11:33:00Z" w:id="413">
          <w:pPr>
            <w:pStyle w:val="BodyText"/>
            <w:ind w:left="720"/>
          </w:pPr>
        </w:pPrChange>
      </w:pPr>
      <w:r>
        <w:t>How to migrate from Face Redaction</w:t>
      </w:r>
      <w:commentRangeEnd w:id="405"/>
      <w:r>
        <w:rPr>
          <w:rStyle w:val="CommentReference"/>
        </w:rPr>
        <w:commentReference w:id="405"/>
      </w:r>
      <w:commentRangeEnd w:id="406"/>
      <w:r>
        <w:rPr>
          <w:rStyle w:val="CommentReference"/>
        </w:rPr>
        <w:commentReference w:id="406"/>
      </w:r>
      <w:commentRangeEnd w:id="407"/>
      <w:r>
        <w:rPr>
          <w:rStyle w:val="CommentReference"/>
        </w:rPr>
        <w:commentReference w:id="407"/>
      </w:r>
      <w:r w:rsidR="00A65956">
        <w:t xml:space="preserve"> in v2 to the new Face Detection and Redaction in v3</w:t>
      </w:r>
      <w:ins w:author="John Deutscher" w:date="2020-12-07T11:33:00Z" w:id="415">
        <w:r w:rsidR="00E21E0E">
          <w:br/>
        </w:r>
        <w:r w:rsidRPr="00DD7241" w:rsidR="00E21E0E">
          <w:rPr>
            <w:highlight w:val="yellow"/>
          </w:rPr>
          <w:t>&lt;&lt;TODO&gt;&gt;</w:t>
        </w:r>
      </w:ins>
    </w:p>
    <w:p w:rsidRPr="0055151F" w:rsidR="00C32422" w:rsidRDefault="00C32422" w14:paraId="0B835878" w14:textId="747344E5">
      <w:pPr>
        <w:pStyle w:val="BodyText"/>
        <w:pPrChange w:author="John Deutscher" w:date="2020-11-24T12:52:00Z" w:id="416">
          <w:pPr>
            <w:pStyle w:val="Heading2"/>
          </w:pPr>
        </w:pPrChange>
      </w:pPr>
    </w:p>
    <w:p w:rsidRPr="0023124B" w:rsidR="00510DC0" w:rsidRDefault="00510DC0" w14:paraId="156EE182" w14:textId="77777777">
      <w:pPr>
        <w:pStyle w:val="BodyText"/>
        <w:rPr>
          <w:del w:author="Ingrid Henkel" w:date="2020-12-02T18:44:00Z" w:id="417"/>
        </w:rPr>
        <w:pPrChange w:author="John Deutscher" w:date="2020-11-24T11:07:00Z" w:id="418">
          <w:pPr>
            <w:pStyle w:val="Heading2"/>
          </w:pPr>
        </w:pPrChange>
      </w:pPr>
    </w:p>
    <w:p w:rsidR="00005612" w:rsidRDefault="00F20BEA" w14:paraId="25F09772" w14:textId="30A62630">
      <w:pPr>
        <w:pStyle w:val="Heading2"/>
        <w:pPrChange w:author="Ingrid Henkel" w:date="2020-12-02T10:44:00Z" w:id="419">
          <w:pPr>
            <w:pStyle w:val="Heading3"/>
          </w:pPr>
        </w:pPrChange>
      </w:pPr>
      <w:commentRangeStart w:id="420"/>
      <w:r>
        <w:t>Inventory and Compare architectures</w:t>
      </w:r>
    </w:p>
    <w:p w:rsidR="00005612" w:rsidRDefault="00F20BEA" w14:paraId="19EEB6D9" w14:textId="77777777">
      <w:pPr>
        <w:pStyle w:val="FirstParagraph"/>
        <w:rPr>
          <w:ins w:author="John Deutscher" w:date="2020-12-02T10:27:00Z" w:id="421"/>
          <w:b/>
        </w:rPr>
      </w:pPr>
      <w:r>
        <w:rPr>
          <w:b/>
        </w:rPr>
        <w:t>It would be good to include a V2 architecture diagram to a V3 architecture diagram and discuss new options and benefits.</w:t>
      </w:r>
      <w:commentRangeEnd w:id="420"/>
      <w:r w:rsidR="00CE3470">
        <w:rPr>
          <w:rStyle w:val="CommentReference"/>
        </w:rPr>
        <w:commentReference w:id="420"/>
      </w:r>
    </w:p>
    <w:p w:rsidRPr="009A6A54" w:rsidR="009A6A54" w:rsidRDefault="009A6A54" w14:paraId="51108E7F" w14:textId="77777777">
      <w:pPr>
        <w:pStyle w:val="BodyText"/>
        <w:pPrChange w:author="John Deutscher" w:date="2020-12-02T10:27:00Z" w:id="423">
          <w:pPr>
            <w:pStyle w:val="FirstParagraph"/>
          </w:pPr>
        </w:pPrChange>
      </w:pPr>
    </w:p>
    <w:p w:rsidR="00005612" w:rsidRDefault="00F20BEA" w14:paraId="112F03DB" w14:textId="230C2B79">
      <w:pPr>
        <w:pStyle w:val="Heading2"/>
        <w:numPr>
          <w:ilvl w:val="0"/>
          <w:numId w:val="84"/>
        </w:numPr>
        <w:rPr>
          <w:rFonts w:asciiTheme="minorHAnsi" w:hAnsiTheme="minorHAnsi" w:eastAsiaTheme="minorEastAsia" w:cstheme="minorBidi"/>
          <w:sz w:val="24"/>
          <w:szCs w:val="24"/>
        </w:rPr>
        <w:pPrChange w:author="Ingrid Henkel" w:date="2020-12-02T10:45:00Z" w:id="424">
          <w:pPr>
            <w:pStyle w:val="Heading2"/>
          </w:pPr>
        </w:pPrChange>
      </w:pPr>
      <w:commentRangeStart w:id="425"/>
      <w:r>
        <w:t>Next steps</w:t>
      </w:r>
    </w:p>
    <w:p w:rsidR="00005612" w:rsidRDefault="00755447" w14:paraId="53B3A579" w14:textId="1239FA66">
      <w:pPr>
        <w:pStyle w:val="FirstParagraph"/>
      </w:pPr>
      <w:hyperlink r:id="rId16">
        <w:r w:rsidR="00F20BEA">
          <w:rPr>
            <w:rStyle w:val="Hyperlink"/>
          </w:rPr>
          <w:t>Media Services migration: differences</w:t>
        </w:r>
      </w:hyperlink>
      <w:commentRangeEnd w:id="425"/>
      <w:r w:rsidR="00F675AE">
        <w:rPr>
          <w:rStyle w:val="CommentReference"/>
        </w:rPr>
        <w:commentReference w:id="425"/>
      </w:r>
    </w:p>
    <w:sectPr w:rsidR="000056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IH" w:author="Ingrid Henkel" w:date="2020-12-01T11:20:00Z" w:id="0">
    <w:p w:rsidR="3B67AC54" w:rsidRDefault="3B67AC54" w14:paraId="01C566AA" w14:textId="215CB389">
      <w:pPr>
        <w:pStyle w:val="CommentText"/>
      </w:pPr>
      <w:r>
        <w:t>Accepted changes up to 12/1</w:t>
      </w:r>
      <w:r>
        <w:rPr>
          <w:rStyle w:val="CommentReference"/>
        </w:rPr>
        <w:annotationRef/>
      </w:r>
    </w:p>
  </w:comment>
  <w:comment w:initials="J" w:author="John Deutscher" w:date="2020-11-30T14:25:00Z" w:id="6">
    <w:p w:rsidR="003060DD" w:rsidRDefault="003060DD" w14:paraId="09E28DC8" w14:textId="498FD2EE">
      <w:pPr>
        <w:pStyle w:val="CommentText"/>
      </w:pPr>
      <w:r>
        <w:rPr>
          <w:rStyle w:val="CommentReference"/>
        </w:rPr>
        <w:annotationRef/>
      </w:r>
      <w:r>
        <w:rPr>
          <w:rStyle w:val="CommentReference"/>
        </w:rPr>
        <w:t>Maybe we provide a TOC here of links to each scenario section?</w:t>
      </w:r>
    </w:p>
  </w:comment>
  <w:comment w:initials="JD" w:author="John Deutscher" w:date="2020-12-02T10:28:00Z" w:id="16">
    <w:p w:rsidR="00E952A5" w:rsidRDefault="00E952A5" w14:paraId="5356AE36" w14:textId="0D03E9A5">
      <w:pPr>
        <w:pStyle w:val="CommentText"/>
      </w:pPr>
      <w:r>
        <w:rPr>
          <w:rStyle w:val="CommentReference"/>
        </w:rPr>
        <w:annotationRef/>
      </w:r>
      <w:r>
        <w:t>I started to separate this section from the 2 simple steps above.</w:t>
      </w:r>
    </w:p>
  </w:comment>
  <w:comment w:initials="JD" w:author="John Deutscher" w:date="2020-12-02T16:26:00Z" w:id="145">
    <w:p w:rsidR="001E54C5" w:rsidRDefault="001E54C5" w14:paraId="24D27803" w14:textId="5CA3EF98">
      <w:pPr>
        <w:pStyle w:val="CommentText"/>
      </w:pPr>
      <w:r>
        <w:rPr>
          <w:rStyle w:val="CommentReference"/>
        </w:rPr>
        <w:annotationRef/>
      </w:r>
      <w:r>
        <w:fldChar w:fldCharType="begin"/>
      </w:r>
      <w:r>
        <w:instrText xml:space="preserve"> HYPERLINK "mailto:Ingrid.Henkel@microsoft.com" </w:instrText>
      </w:r>
      <w:bookmarkStart w:name="_@_2A0416F0976B4D278EB567FB1F5FE7C7Z" w:id="154"/>
      <w:r>
        <w:rPr>
          <w:rStyle w:val="Mention"/>
        </w:rPr>
        <w:fldChar w:fldCharType="separate"/>
      </w:r>
      <w:bookmarkEnd w:id="154"/>
      <w:r w:rsidRPr="001E54C5">
        <w:rPr>
          <w:rStyle w:val="Mention"/>
          <w:noProof/>
        </w:rPr>
        <w:t>@Ingrid Henkel</w:t>
      </w:r>
      <w:r>
        <w:fldChar w:fldCharType="end"/>
      </w:r>
      <w:r>
        <w:t xml:space="preserve"> – I decided no need to repeat this article. We have good ones for each language already to link to.</w:t>
      </w:r>
    </w:p>
  </w:comment>
  <w:comment w:initials="JD" w:author="John Deutscher" w:date="2020-11-24T10:52:00Z" w:id="198">
    <w:p w:rsidR="008670EC" w:rsidRDefault="008670EC" w14:paraId="66A4C60D" w14:textId="1580A4F4">
      <w:pPr>
        <w:pStyle w:val="CommentText"/>
      </w:pPr>
      <w:r>
        <w:rPr>
          <w:rStyle w:val="CommentReference"/>
        </w:rPr>
        <w:annotationRef/>
      </w:r>
      <w:r>
        <w:fldChar w:fldCharType="begin"/>
      </w:r>
      <w:r>
        <w:instrText xml:space="preserve"> HYPERLINK "mailto:Ingrid.Henkel@microsoft.com" </w:instrText>
      </w:r>
      <w:bookmarkStart w:name="_@_494F57C2B18E49EB9D26BE3A714CDBE0Z" w:id="199"/>
      <w:r>
        <w:rPr>
          <w:rStyle w:val="Mention"/>
        </w:rPr>
        <w:fldChar w:fldCharType="separate"/>
      </w:r>
      <w:bookmarkEnd w:id="199"/>
      <w:r w:rsidRPr="008670EC">
        <w:rPr>
          <w:rStyle w:val="Mention"/>
          <w:noProof/>
        </w:rPr>
        <w:t>@Ingrid Henkel</w:t>
      </w:r>
      <w:r>
        <w:fldChar w:fldCharType="end"/>
      </w:r>
      <w:r>
        <w:t xml:space="preserve"> in this case, it is more – inventory the Web Hooks notifications that they may be using in v2.  In v2 we only had the webhook feature.  They will need to switch this to use Event Grid instead. Might be a good sample to show, but lower down in the list, after showing Encoding, Indexing and Live Event migrations.</w:t>
      </w:r>
    </w:p>
  </w:comment>
  <w:comment w:initials="JD" w:author="John Deutscher" w:date="2020-11-24T10:54:00Z" w:id="201">
    <w:p w:rsidR="00DE4DAF" w:rsidRDefault="00DE4DAF" w14:paraId="6F2927EA" w14:textId="42F37BCF">
      <w:pPr>
        <w:pStyle w:val="CommentText"/>
      </w:pPr>
      <w:r>
        <w:rPr>
          <w:rStyle w:val="CommentReference"/>
        </w:rPr>
        <w:annotationRef/>
      </w:r>
      <w:r>
        <w:t xml:space="preserve">All accounts already have v3 access </w:t>
      </w:r>
      <w:r>
        <w:fldChar w:fldCharType="begin"/>
      </w:r>
      <w:r>
        <w:instrText xml:space="preserve"> HYPERLINK "mailto:Ingrid.Henkel@microsoft.com" </w:instrText>
      </w:r>
      <w:bookmarkStart w:name="_@_56017100FF6149988A56BF5B0E077553Z" w:id="202"/>
      <w:r>
        <w:rPr>
          <w:rStyle w:val="Mention"/>
        </w:rPr>
        <w:fldChar w:fldCharType="separate"/>
      </w:r>
      <w:bookmarkEnd w:id="202"/>
      <w:r w:rsidRPr="00DE4DAF">
        <w:rPr>
          <w:rStyle w:val="Mention"/>
          <w:noProof/>
        </w:rPr>
        <w:t>@Ingrid Henkel</w:t>
      </w:r>
      <w:r>
        <w:fldChar w:fldCharType="end"/>
      </w:r>
      <w:r>
        <w:t xml:space="preserve"> So the customer does not need to create new accounts.  The guidance is that we want them to avoid messing up production accounts, so we RECOMMEND that they start with a new account if necessary for their scenario, but they can continue to use existing accounts as long as they do not mix v2 + v3 and try to go back to v2.  </w:t>
      </w:r>
      <w:r>
        <w:br/>
      </w:r>
      <w:r>
        <w:t xml:space="preserve">V3 Assets are not backwards compatible, but v2 assets are forward compatible for example.  </w:t>
      </w:r>
    </w:p>
  </w:comment>
  <w:comment w:initials="JD" w:author="John Deutscher" w:date="2020-11-24T11:29:00Z" w:id="204">
    <w:p w:rsidR="00D843A0" w:rsidRDefault="00D843A0" w14:paraId="0BFB006E" w14:textId="6A1DD299">
      <w:pPr>
        <w:pStyle w:val="CommentText"/>
      </w:pPr>
      <w:r>
        <w:rPr>
          <w:rStyle w:val="CommentReference"/>
        </w:rPr>
        <w:annotationRef/>
      </w:r>
      <w:r>
        <w:t xml:space="preserve">This is key, as they can do it on any account, but we want them to use a test account before doing the forward migration to v3. There is no going back from v3 to V2 entities.  </w:t>
      </w:r>
      <w:r w:rsidR="00657FF7">
        <w:t>Only forward.  Like the law of Thermodynamics….</w:t>
      </w:r>
      <w:r w:rsidR="00B57314">
        <w:t xml:space="preserve">The only law in physics that has an “arrow of direction -&gt; Hot to cold” </w:t>
      </w:r>
    </w:p>
  </w:comment>
  <w:comment w:initials="AK" w:author="Anton Kucer" w:date="2020-11-27T16:07:00Z" w:id="207">
    <w:p w:rsidR="3A2B3DC7" w:rsidRDefault="3A2B3DC7" w14:paraId="3D4A7289" w14:textId="3865471B">
      <w:pPr>
        <w:pStyle w:val="CommentText"/>
      </w:pPr>
      <w:r>
        <w:t>Need feedback from Quintin / Beverly on how to update the wording here. My understanding is that MRU's end up becoming no-op for all customers regardless of their use of V3 / V2 API. Currently this is true for customers using 2020-05-01 version of the API which also restricts one to just using V3 API. Long term this becomes true for all customers.</w:t>
      </w:r>
      <w:r>
        <w:rPr>
          <w:rStyle w:val="CommentReference"/>
        </w:rPr>
        <w:annotationRef/>
      </w:r>
    </w:p>
  </w:comment>
  <w:comment w:initials="FN" w:author="Fardau Van Neerden" w:date="2020-11-30T14:27:00Z" w:id="209">
    <w:p w:rsidR="097178FD" w:rsidRDefault="097178FD" w14:paraId="452036F5" w14:textId="79F3C5E9">
      <w:pPr>
        <w:pStyle w:val="CommentText"/>
      </w:pPr>
      <w:r>
        <w:t>I don't understand this sentence. What does it mean to have a "relatively short time of needing to monitor the inflight v2 Jobs" ?</w:t>
      </w:r>
      <w:r>
        <w:rPr>
          <w:rStyle w:val="CommentReference"/>
        </w:rPr>
        <w:annotationRef/>
      </w:r>
    </w:p>
  </w:comment>
  <w:comment w:initials="J" w:author="John Deutscher" w:date="2020-11-30T14:26:00Z" w:id="210">
    <w:p w:rsidR="00F74FA0" w:rsidRDefault="00F74FA0" w14:paraId="637B1BBE" w14:textId="466BE1E8">
      <w:pPr>
        <w:pStyle w:val="CommentText"/>
      </w:pPr>
      <w:r>
        <w:rPr>
          <w:rStyle w:val="CommentReference"/>
        </w:rPr>
        <w:annotationRef/>
      </w:r>
      <w:r>
        <w:t>Good question – I think it refers to draining the old v2 jobs from the queue?</w:t>
      </w:r>
    </w:p>
  </w:comment>
  <w:comment w:initials="JD" w:author="John Deutscher" w:date="2020-11-24T11:04:00Z" w:id="219">
    <w:p w:rsidR="00A25324" w:rsidRDefault="00A25324" w14:paraId="461EF540" w14:textId="5A42F508">
      <w:pPr>
        <w:pStyle w:val="CommentText"/>
      </w:pPr>
      <w:r>
        <w:rPr>
          <w:rStyle w:val="CommentReference"/>
        </w:rPr>
        <w:annotationRef/>
      </w:r>
      <w:r>
        <w:fldChar w:fldCharType="begin"/>
      </w:r>
      <w:r>
        <w:instrText xml:space="preserve"> HYPERLINK "mailto:Ingrid.Henkel@microsoft.com" </w:instrText>
      </w:r>
      <w:bookmarkStart w:name="_@_E8057EE5059B44BD960148566E9A1473Z" w:id="222"/>
      <w:r>
        <w:rPr>
          <w:rStyle w:val="Mention"/>
        </w:rPr>
        <w:fldChar w:fldCharType="separate"/>
      </w:r>
      <w:bookmarkEnd w:id="222"/>
      <w:r w:rsidRPr="00A25324">
        <w:rPr>
          <w:rStyle w:val="Mention"/>
          <w:noProof/>
        </w:rPr>
        <w:t>@Ingrid Henkel</w:t>
      </w:r>
      <w:r>
        <w:fldChar w:fldCharType="end"/>
      </w:r>
      <w:r>
        <w:t xml:space="preserve"> – probably the most important section of the whole checklist…</w:t>
      </w:r>
    </w:p>
  </w:comment>
  <w:comment w:initials="JD" w:author="John Deutscher" w:date="2020-11-24T11:35:00Z" w:id="220">
    <w:p w:rsidR="0071566A" w:rsidRDefault="0071566A" w14:paraId="6E4A6DCC" w14:textId="778866D7">
      <w:pPr>
        <w:pStyle w:val="CommentText"/>
      </w:pPr>
      <w:r>
        <w:rPr>
          <w:rStyle w:val="CommentReference"/>
        </w:rPr>
        <w:annotationRef/>
      </w:r>
      <w:r>
        <w:t>We could show samples for each of these, or we could link to the articles.</w:t>
      </w:r>
    </w:p>
  </w:comment>
  <w:comment w:initials="JD" w:author="John Deutscher" w:date="2020-11-24T11:06:00Z" w:id="227">
    <w:p w:rsidR="009F0DDC" w:rsidRDefault="009F0DDC" w14:paraId="4AF9C174" w14:textId="6ED767E7">
      <w:pPr>
        <w:pStyle w:val="CommentText"/>
      </w:pPr>
      <w:r>
        <w:rPr>
          <w:rStyle w:val="CommentReference"/>
        </w:rPr>
        <w:annotationRef/>
      </w:r>
      <w:r>
        <w:fldChar w:fldCharType="begin"/>
      </w:r>
      <w:r>
        <w:instrText xml:space="preserve"> HYPERLINK "mailto:akucer@microsoft.com" </w:instrText>
      </w:r>
      <w:bookmarkStart w:name="_@_BCAFADA2E09A46B98C6DAB7EC8806F85Z" w:id="246"/>
      <w:r>
        <w:rPr>
          <w:rStyle w:val="Mention"/>
        </w:rPr>
        <w:fldChar w:fldCharType="separate"/>
      </w:r>
      <w:bookmarkEnd w:id="246"/>
      <w:r w:rsidRPr="009F0DDC">
        <w:rPr>
          <w:rStyle w:val="Mention"/>
          <w:noProof/>
        </w:rPr>
        <w:t>@Anton Kucer</w:t>
      </w:r>
      <w:r>
        <w:fldChar w:fldCharType="end"/>
      </w:r>
      <w:r>
        <w:t xml:space="preserve">, </w:t>
      </w:r>
      <w:r>
        <w:fldChar w:fldCharType="begin"/>
      </w:r>
      <w:r>
        <w:instrText xml:space="preserve"> HYPERLINK "mailto:Fardau.Neerden@microsoft.com" </w:instrText>
      </w:r>
      <w:bookmarkStart w:name="_@_959217E1B1DE44F497B63A0F38B647E6Z" w:id="247"/>
      <w:r>
        <w:rPr>
          <w:rStyle w:val="Mention"/>
        </w:rPr>
        <w:fldChar w:fldCharType="separate"/>
      </w:r>
      <w:bookmarkEnd w:id="247"/>
      <w:r w:rsidRPr="009F0DDC">
        <w:rPr>
          <w:rStyle w:val="Mention"/>
          <w:noProof/>
        </w:rPr>
        <w:t>@Fardau Van Neerden</w:t>
      </w:r>
      <w:r>
        <w:fldChar w:fldCharType="end"/>
      </w:r>
      <w:r>
        <w:t xml:space="preserve"> – Help with this section please… </w:t>
      </w:r>
      <w:r>
        <w:br/>
      </w:r>
      <w:r>
        <w:t xml:space="preserve">How do we want customers to contact us? </w:t>
      </w:r>
      <w:r w:rsidR="00446BDB">
        <w:t>Or the partners?</w:t>
      </w:r>
    </w:p>
  </w:comment>
  <w:comment w:initials="FN" w:author="Fardau Van Neerden" w:date="2020-11-30T14:41:00Z" w:id="228">
    <w:p w:rsidR="097178FD" w:rsidRDefault="097178FD" w14:paraId="2ABB3AB2" w14:textId="6708BADC">
      <w:pPr>
        <w:pStyle w:val="CommentText"/>
      </w:pPr>
      <w:r>
        <w:fldChar w:fldCharType="begin"/>
      </w:r>
      <w:r>
        <w:instrText xml:space="preserve"> HYPERLINK "mailto:johndeu@microsoft.com"</w:instrText>
      </w:r>
      <w:bookmarkStart w:name="_@_A7519F9356AA4FAEA1487DB8865282D5Z" w:id="248"/>
      <w:r>
        <w:fldChar w:fldCharType="separate"/>
      </w:r>
      <w:bookmarkEnd w:id="248"/>
      <w:r w:rsidRPr="097178FD">
        <w:rPr>
          <w:rStyle w:val="Mention"/>
          <w:noProof/>
        </w:rPr>
        <w:t>@John Deutscher</w:t>
      </w:r>
      <w:r>
        <w:fldChar w:fldCharType="end"/>
      </w:r>
      <w:r>
        <w:t xml:space="preserve"> I've asked </w:t>
      </w:r>
      <w:proofErr w:type="spellStart"/>
      <w:r>
        <w:t>Bitmovin</w:t>
      </w:r>
      <w:proofErr w:type="spellEnd"/>
      <w:r>
        <w:t xml:space="preserve"> and Telestream to think how they'd like to get customers funneled to them. I'm proposing a specific and Azure brnaded) landingpage on each partner site where we point customers. Here they'd be able to provide more information and get in touch with our customers. Maybe we'd also like to be notified when a customer is forwareded?</w:t>
      </w:r>
      <w:r>
        <w:rPr>
          <w:rStyle w:val="CommentReference"/>
        </w:rPr>
        <w:annotationRef/>
      </w:r>
    </w:p>
  </w:comment>
  <w:comment w:initials="J" w:author="John Deutscher" w:date="2020-11-30T14:27:00Z" w:id="229">
    <w:p w:rsidR="004036D1" w:rsidRDefault="004036D1" w14:paraId="3C3B7B67" w14:textId="12108A76">
      <w:pPr>
        <w:pStyle w:val="CommentText"/>
      </w:pPr>
      <w:r>
        <w:rPr>
          <w:rStyle w:val="CommentReference"/>
        </w:rPr>
        <w:annotationRef/>
      </w:r>
      <w:r>
        <w:t>That would be great- can we get confirmation from Telestream? Can we create an FWLink to use in the article for now, and redirect it later?</w:t>
      </w:r>
    </w:p>
  </w:comment>
  <w:comment w:initials="IH" w:author="Ingrid Henkel" w:date="2020-12-01T11:16:00Z" w:id="230">
    <w:p w:rsidR="004D0E10" w:rsidP="004D0E10" w:rsidRDefault="004D0E10" w14:paraId="37B12379" w14:textId="77074F0E">
      <w:pPr>
        <w:pStyle w:val="CommentText"/>
      </w:pPr>
      <w:r>
        <w:rPr>
          <w:rStyle w:val="CommentReference"/>
        </w:rPr>
        <w:annotationRef/>
      </w:r>
      <w:r>
        <w:t>Also, do you want to track how many conversions there are from the link?</w:t>
      </w:r>
    </w:p>
  </w:comment>
  <w:comment w:initials="FN" w:author="Fardau Van Neerden" w:date="2020-12-01T20:31:00Z" w:id="231">
    <w:p w:rsidR="3B67AC54" w:rsidRDefault="3B67AC54" w14:paraId="65349403" w14:textId="3B96E8B7">
      <w:pPr>
        <w:pStyle w:val="CommentText"/>
      </w:pPr>
      <w:r>
        <w:t>I would like to track that information. Also to keep an eye on partner performance (M&amp;E might be interested too).</w:t>
      </w:r>
      <w:r>
        <w:rPr>
          <w:rStyle w:val="CommentReference"/>
        </w:rPr>
        <w:annotationRef/>
      </w:r>
    </w:p>
  </w:comment>
  <w:comment w:initials="JD" w:author="John Deutscher" w:date="2020-12-01T13:08:00Z" w:id="232">
    <w:p w:rsidR="3B67AC54" w:rsidRDefault="3B67AC54" w14:paraId="7CB707CE" w14:textId="4249E1B4">
      <w:pPr>
        <w:pStyle w:val="CommentText"/>
      </w:pPr>
      <w:r>
        <w:t>Can we do that with a link? Did not know that...</w:t>
      </w:r>
      <w:r>
        <w:rPr>
          <w:rStyle w:val="CommentReference"/>
        </w:rPr>
        <w:annotationRef/>
      </w:r>
    </w:p>
  </w:comment>
  <w:comment w:initials="JD" w:author="John Deutscher" w:date="2020-12-07T11:25:00Z" w:id="233">
    <w:p w:rsidR="00B91DF1" w:rsidRDefault="00B91DF1" w14:paraId="1D731CF0" w14:textId="42C4F3F7">
      <w:pPr>
        <w:pStyle w:val="CommentText"/>
      </w:pPr>
      <w:r>
        <w:rPr>
          <w:rStyle w:val="CommentReference"/>
        </w:rPr>
        <w:annotationRef/>
      </w:r>
      <w:r>
        <w:fldChar w:fldCharType="begin"/>
      </w:r>
      <w:r>
        <w:instrText xml:space="preserve"> HYPERLINK "mailto:Fardau.Neerden@microsoft.com" </w:instrText>
      </w:r>
      <w:bookmarkStart w:name="_@_5507136C84FA4C15A2C9BDCE52C4F0D5Z" w:id="249"/>
      <w:r>
        <w:rPr>
          <w:rStyle w:val="Mention"/>
        </w:rPr>
        <w:fldChar w:fldCharType="separate"/>
      </w:r>
      <w:bookmarkEnd w:id="249"/>
      <w:r w:rsidRPr="00B91DF1">
        <w:rPr>
          <w:rStyle w:val="Mention"/>
          <w:noProof/>
        </w:rPr>
        <w:t>@Fardau Van Neerden</w:t>
      </w:r>
      <w:r>
        <w:fldChar w:fldCharType="end"/>
      </w:r>
      <w:r>
        <w:t xml:space="preserve"> and </w:t>
      </w:r>
      <w:r>
        <w:fldChar w:fldCharType="begin"/>
      </w:r>
      <w:r>
        <w:instrText xml:space="preserve"> HYPERLINK "mailto:akucer@microsoft.com" </w:instrText>
      </w:r>
      <w:bookmarkStart w:name="_@_CC9BB93C581B4189A5887FFC798E8259Z" w:id="250"/>
      <w:r>
        <w:rPr>
          <w:rStyle w:val="Mention"/>
        </w:rPr>
        <w:fldChar w:fldCharType="separate"/>
      </w:r>
      <w:bookmarkEnd w:id="250"/>
      <w:r w:rsidRPr="00B91DF1">
        <w:rPr>
          <w:rStyle w:val="Mention"/>
          <w:noProof/>
        </w:rPr>
        <w:t>@Anton Kucer</w:t>
      </w:r>
      <w:r>
        <w:fldChar w:fldCharType="end"/>
      </w:r>
      <w:r>
        <w:t xml:space="preserve"> can you help finalize this section this week please? Some way to direct the customer to support? </w:t>
      </w:r>
    </w:p>
  </w:comment>
  <w:comment w:initials="FVN" w:author="Fardau Van Neerden" w:date="2020-12-08T13:55:00Z" w:id="234">
    <w:p w:rsidR="00DD3BF9" w:rsidRDefault="00DD3BF9" w14:paraId="2EDB6079" w14:textId="220D6AB5">
      <w:pPr>
        <w:pStyle w:val="CommentText"/>
      </w:pPr>
      <w:r>
        <w:rPr>
          <w:rStyle w:val="CommentReference"/>
        </w:rPr>
        <w:annotationRef/>
      </w:r>
      <w:r>
        <w:t xml:space="preserve">Added </w:t>
      </w:r>
      <w:proofErr w:type="spellStart"/>
      <w:r>
        <w:t>FWLink</w:t>
      </w:r>
      <w:proofErr w:type="spellEnd"/>
      <w:r>
        <w:t xml:space="preserve"> to </w:t>
      </w:r>
      <w:proofErr w:type="spellStart"/>
      <w:r>
        <w:t>Bitmovin</w:t>
      </w:r>
      <w:proofErr w:type="spellEnd"/>
      <w:r>
        <w:t xml:space="preserve"> and </w:t>
      </w:r>
      <w:r w:rsidR="00D35439">
        <w:t xml:space="preserve">chased </w:t>
      </w:r>
      <w:proofErr w:type="spellStart"/>
      <w:r w:rsidR="00356E9B">
        <w:t>Telestream</w:t>
      </w:r>
      <w:proofErr w:type="spellEnd"/>
      <w:r w:rsidR="00356E9B">
        <w:t xml:space="preserve"> to provide a </w:t>
      </w:r>
      <w:proofErr w:type="spellStart"/>
      <w:r w:rsidR="00356E9B">
        <w:t>landingpage</w:t>
      </w:r>
      <w:proofErr w:type="spellEnd"/>
      <w:r w:rsidR="00356E9B">
        <w:t xml:space="preserve"> too.</w:t>
      </w:r>
    </w:p>
  </w:comment>
  <w:comment w:initials="JD" w:author="John Deutscher" w:date="2020-12-07T11:26:00Z" w:id="258">
    <w:p w:rsidR="00466C90" w:rsidRDefault="00466C90" w14:paraId="2B576818" w14:textId="09E2657C">
      <w:pPr>
        <w:pStyle w:val="CommentText"/>
      </w:pPr>
      <w:r>
        <w:rPr>
          <w:rStyle w:val="CommentReference"/>
        </w:rPr>
        <w:annotationRef/>
      </w:r>
      <w:r>
        <w:fldChar w:fldCharType="begin"/>
      </w:r>
      <w:r>
        <w:instrText xml:space="preserve"> HYPERLINK "mailto:Fardau.Neerden@microsoft.com" </w:instrText>
      </w:r>
      <w:bookmarkStart w:name="_@_919C5F9D94CE4479B38BAB6366A1B966Z" w:id="262"/>
      <w:r>
        <w:rPr>
          <w:rStyle w:val="Mention"/>
        </w:rPr>
        <w:fldChar w:fldCharType="separate"/>
      </w:r>
      <w:bookmarkEnd w:id="262"/>
      <w:r w:rsidRPr="00466C90">
        <w:rPr>
          <w:rStyle w:val="Mention"/>
          <w:noProof/>
        </w:rPr>
        <w:t>@Fardau Van Neerden</w:t>
      </w:r>
      <w:r>
        <w:fldChar w:fldCharType="end"/>
      </w:r>
      <w:r>
        <w:t xml:space="preserve"> – add the link to Xavier’s sample that you updated here. </w:t>
      </w:r>
    </w:p>
  </w:comment>
  <w:comment w:initials="AK" w:author="Anton Kucer" w:date="2020-11-27T16:07:00Z" w:id="264">
    <w:p w:rsidR="00833F3E" w:rsidP="00833F3E" w:rsidRDefault="00833F3E" w14:paraId="5294448A" w14:textId="77777777">
      <w:pPr>
        <w:pStyle w:val="CommentText"/>
      </w:pPr>
      <w:r>
        <w:t>Need feedback from Quintin / Beverly on how to update the wording here. My understanding is that MRU's end up becoming no-op for all customers regardless of their use of V3 / V2 API. Currently this is true for customers using 2020-05-01 version of the API which also restricts one to just using V3 API. Long term this becomes true for all customers.</w:t>
      </w:r>
      <w:r>
        <w:rPr>
          <w:rStyle w:val="CommentReference"/>
        </w:rPr>
        <w:annotationRef/>
      </w:r>
    </w:p>
  </w:comment>
  <w:comment w:initials="JD" w:author="John Deutscher" w:date="2020-12-07T11:26:00Z" w:id="265">
    <w:p w:rsidR="002267D5" w:rsidRDefault="002267D5" w14:paraId="28F20404" w14:textId="47E8865B">
      <w:pPr>
        <w:pStyle w:val="CommentText"/>
      </w:pPr>
      <w:r>
        <w:rPr>
          <w:rStyle w:val="CommentReference"/>
        </w:rPr>
        <w:annotationRef/>
      </w:r>
      <w:r>
        <w:fldChar w:fldCharType="begin"/>
      </w:r>
      <w:r>
        <w:instrText xml:space="preserve"> HYPERLINK "mailto:akucer@microsoft.com" </w:instrText>
      </w:r>
      <w:bookmarkStart w:name="_@_67B2BF1329CD43AEACF85FF9919F7D55Z" w:id="266"/>
      <w:r>
        <w:rPr>
          <w:rStyle w:val="Mention"/>
        </w:rPr>
        <w:fldChar w:fldCharType="separate"/>
      </w:r>
      <w:bookmarkEnd w:id="266"/>
      <w:r w:rsidRPr="002267D5">
        <w:rPr>
          <w:rStyle w:val="Mention"/>
          <w:noProof/>
        </w:rPr>
        <w:t>@Anton Kucer</w:t>
      </w:r>
      <w:r>
        <w:fldChar w:fldCharType="end"/>
      </w:r>
      <w:r>
        <w:t xml:space="preserve">, </w:t>
      </w:r>
      <w:r>
        <w:fldChar w:fldCharType="begin"/>
      </w:r>
      <w:r>
        <w:instrText xml:space="preserve"> HYPERLINK "mailto:beloh@microsoft.com" </w:instrText>
      </w:r>
      <w:bookmarkStart w:name="_@_693A886B2A1F4D429CEDD764226F0C57Z" w:id="267"/>
      <w:r>
        <w:rPr>
          <w:rStyle w:val="Mention"/>
        </w:rPr>
        <w:fldChar w:fldCharType="separate"/>
      </w:r>
      <w:bookmarkEnd w:id="267"/>
      <w:r w:rsidRPr="002267D5">
        <w:rPr>
          <w:rStyle w:val="Mention"/>
          <w:noProof/>
        </w:rPr>
        <w:t>@Beverly Loh</w:t>
      </w:r>
      <w:r>
        <w:fldChar w:fldCharType="end"/>
      </w:r>
      <w:r>
        <w:t xml:space="preserve">, </w:t>
      </w:r>
      <w:r>
        <w:fldChar w:fldCharType="begin"/>
      </w:r>
      <w:r>
        <w:instrText xml:space="preserve"> HYPERLINK "mailto:quintinb@microsoft.com" </w:instrText>
      </w:r>
      <w:bookmarkStart w:name="_@_14ED514E7F5E4B4EB42614EC19FF0067Z" w:id="268"/>
      <w:r>
        <w:rPr>
          <w:rStyle w:val="Mention"/>
        </w:rPr>
        <w:fldChar w:fldCharType="separate"/>
      </w:r>
      <w:bookmarkEnd w:id="268"/>
      <w:r w:rsidRPr="002267D5">
        <w:rPr>
          <w:rStyle w:val="Mention"/>
          <w:noProof/>
        </w:rPr>
        <w:t>@Quintin Burns</w:t>
      </w:r>
      <w:r>
        <w:fldChar w:fldCharType="end"/>
      </w:r>
      <w:r>
        <w:t xml:space="preserve"> – Really need your edits on this section to make sure it does not lead to support questions.  </w:t>
      </w:r>
    </w:p>
  </w:comment>
  <w:comment w:initials="BL" w:author="Beverly Loh" w:date="2020-12-07T12:05:00Z" w:id="269">
    <w:p w:rsidR="6C4E4B98" w:rsidRDefault="6C4E4B98" w14:paraId="08E89A1E" w14:textId="298233CC">
      <w:pPr>
        <w:pStyle w:val="CommentText"/>
      </w:pPr>
      <w:r>
        <w:t>Is it possible to saying something about how we're improving the experience by getting rid of MRUs? This will take time so during the migration, the customers will get at least as many MRUs as what they have. They should no longer need to managed MRUs. If they see a slow down, they should still open a ticket so that we can understand what issue they are seeing. Is there also going to be some mention about not billing for MRUs?</w:t>
      </w:r>
      <w:r>
        <w:rPr>
          <w:rStyle w:val="CommentReference"/>
        </w:rPr>
        <w:annotationRef/>
      </w:r>
    </w:p>
  </w:comment>
  <w:comment w:initials="BL" w:author="Beverly Loh" w:date="2020-12-07T12:06:00Z" w:id="270">
    <w:p w:rsidR="6C4E4B98" w:rsidRDefault="6C4E4B98" w14:paraId="12585809" w14:textId="56D4F2CA">
      <w:pPr>
        <w:pStyle w:val="CommentText"/>
      </w:pPr>
      <w:r>
        <w:t>Given that we no longer are billing for MRUs, can we adjust the customers expectation about queuing?</w:t>
      </w:r>
      <w:r>
        <w:rPr>
          <w:rStyle w:val="CommentReference"/>
        </w:rPr>
        <w:annotationRef/>
      </w:r>
    </w:p>
  </w:comment>
  <w:comment w:initials="JD" w:author="John Deutscher" w:date="2020-12-07T11:31:00Z" w:id="307">
    <w:p w:rsidR="00701E46" w:rsidRDefault="00701E46" w14:paraId="484E28E7" w14:textId="794064B4">
      <w:pPr>
        <w:pStyle w:val="CommentText"/>
      </w:pPr>
      <w:r>
        <w:rPr>
          <w:rStyle w:val="CommentReference"/>
        </w:rPr>
        <w:annotationRef/>
      </w:r>
      <w:r>
        <w:t>This needs links in this section</w:t>
      </w:r>
    </w:p>
  </w:comment>
  <w:comment w:initials="JD" w:author="John Deutscher" w:date="2020-12-07T11:31:00Z" w:id="308">
    <w:p w:rsidR="00FE5D18" w:rsidRDefault="00FE5D18" w14:paraId="29846B5B" w14:textId="434B90BE">
      <w:pPr>
        <w:pStyle w:val="CommentText"/>
      </w:pPr>
      <w:r>
        <w:rPr>
          <w:rStyle w:val="CommentReference"/>
        </w:rPr>
        <w:annotationRef/>
      </w:r>
      <w:r>
        <w:fldChar w:fldCharType="begin"/>
      </w:r>
      <w:r>
        <w:instrText xml:space="preserve"> HYPERLINK "mailto:Ning.Lin@microsoft.com" </w:instrText>
      </w:r>
      <w:bookmarkStart w:name="_@_ECC0D3D79F784D47842D748DEF94BB66Z" w:id="315"/>
      <w:r>
        <w:rPr>
          <w:rStyle w:val="Mention"/>
        </w:rPr>
        <w:fldChar w:fldCharType="separate"/>
      </w:r>
      <w:bookmarkEnd w:id="315"/>
      <w:r w:rsidRPr="00FE5D18">
        <w:rPr>
          <w:rStyle w:val="Mention"/>
          <w:noProof/>
        </w:rPr>
        <w:t>@Ning Lin</w:t>
      </w:r>
      <w:r>
        <w:fldChar w:fldCharType="end"/>
      </w:r>
      <w:r>
        <w:t xml:space="preserve"> can you locate all the right links for Live documentation in v3 and add them in here please. </w:t>
      </w:r>
    </w:p>
  </w:comment>
  <w:comment w:initials="NL" w:author="Ning Lin" w:date="2020-12-07T15:59:00Z" w:id="309">
    <w:p w:rsidR="00053A11" w:rsidP="00053A11" w:rsidRDefault="00053A11" w14:paraId="7580C402" w14:textId="669341EA">
      <w:pPr>
        <w:pStyle w:val="CommentText"/>
      </w:pPr>
      <w:r>
        <w:rPr>
          <w:rStyle w:val="CommentReference"/>
        </w:rPr>
        <w:annotationRef/>
      </w:r>
      <w:r>
        <w:fldChar w:fldCharType="begin"/>
      </w:r>
      <w:r>
        <w:instrText xml:space="preserve"> HYPERLINK "mailto:John.Deutscher@microsoft.com" </w:instrText>
      </w:r>
      <w:bookmarkStart w:name="_@_6F0DAD55313B42839FAF24BF174118F0Z" w:id="316"/>
      <w:r>
        <w:rPr>
          <w:rStyle w:val="Mention"/>
        </w:rPr>
        <w:fldChar w:fldCharType="separate"/>
      </w:r>
      <w:bookmarkEnd w:id="316"/>
      <w:r w:rsidRPr="00053A11">
        <w:rPr>
          <w:rStyle w:val="Mention"/>
          <w:noProof/>
        </w:rPr>
        <w:t>@John Deutscher</w:t>
      </w:r>
      <w:r>
        <w:fldChar w:fldCharType="end"/>
      </w:r>
      <w:r>
        <w:t xml:space="preserve"> do these need to be fwlinks?</w:t>
      </w:r>
    </w:p>
  </w:comment>
  <w:comment w:initials="NL" w:author="Ning Lin" w:date="2020-12-07T16:00:00Z" w:id="317">
    <w:p w:rsidR="0071554C" w:rsidP="0071554C" w:rsidRDefault="0071554C" w14:paraId="56BE84AA" w14:textId="2BB82B83">
      <w:pPr>
        <w:pStyle w:val="CommentText"/>
      </w:pPr>
      <w:r>
        <w:rPr>
          <w:rStyle w:val="CommentReference"/>
        </w:rPr>
        <w:annotationRef/>
      </w:r>
      <w:r>
        <w:fldChar w:fldCharType="begin"/>
      </w:r>
      <w:r>
        <w:instrText xml:space="preserve"> HYPERLINK "mailto:Ingrid.Henkel@microsoft.com" </w:instrText>
      </w:r>
      <w:bookmarkStart w:name="_@_1FF15EC3939D4BE18615F01D7B5EAFFDZ" w:id="319"/>
      <w:r>
        <w:rPr>
          <w:rStyle w:val="Mention"/>
        </w:rPr>
        <w:fldChar w:fldCharType="separate"/>
      </w:r>
      <w:bookmarkEnd w:id="319"/>
      <w:r w:rsidRPr="0071554C">
        <w:rPr>
          <w:rStyle w:val="Mention"/>
          <w:noProof/>
        </w:rPr>
        <w:t>@Ingrid Henkel</w:t>
      </w:r>
      <w:r>
        <w:fldChar w:fldCharType="end"/>
      </w:r>
      <w:r>
        <w:t xml:space="preserve"> I think we don't have specific documentation on the new standby state yet</w:t>
      </w:r>
    </w:p>
  </w:comment>
  <w:comment w:initials="NL" w:author="Ning Lin" w:date="2020-12-07T16:08:00Z" w:id="326">
    <w:p w:rsidR="0074080F" w:rsidP="0074080F" w:rsidRDefault="0074080F" w14:paraId="5021F22D" w14:textId="5A085A36">
      <w:pPr>
        <w:pStyle w:val="CommentText"/>
      </w:pPr>
      <w:r>
        <w:rPr>
          <w:rStyle w:val="CommentReference"/>
        </w:rPr>
        <w:annotationRef/>
      </w:r>
      <w:r>
        <w:fldChar w:fldCharType="begin"/>
      </w:r>
      <w:r>
        <w:instrText xml:space="preserve"> HYPERLINK "mailto:John.Deutscher@microsoft.com" </w:instrText>
      </w:r>
      <w:bookmarkStart w:name="_@_79C7EED5A85543F3B94732B7EB07AD69Z" w:id="327"/>
      <w:r>
        <w:rPr>
          <w:rStyle w:val="Mention"/>
        </w:rPr>
        <w:fldChar w:fldCharType="separate"/>
      </w:r>
      <w:bookmarkEnd w:id="327"/>
      <w:r w:rsidRPr="0074080F">
        <w:rPr>
          <w:rStyle w:val="Mention"/>
          <w:noProof/>
        </w:rPr>
        <w:t>@John Deutscher</w:t>
      </w:r>
      <w:r>
        <w:fldChar w:fldCharType="end"/>
      </w:r>
      <w:r>
        <w:t xml:space="preserve"> this is mostly the same as the section above, can we merge the 2 paragraphs?</w:t>
      </w:r>
    </w:p>
  </w:comment>
  <w:comment w:initials="IH" w:author="Ingrid Henkel" w:date="2020-12-02T10:35:00Z" w:id="332">
    <w:p w:rsidR="6396BCD5" w:rsidRDefault="6396BCD5" w14:paraId="74B787CF" w14:textId="69FF037C">
      <w:pPr>
        <w:pStyle w:val="CommentText"/>
      </w:pPr>
      <w:r>
        <w:t>What does this mean?</w:t>
      </w:r>
      <w:r>
        <w:rPr>
          <w:rStyle w:val="CommentReference"/>
        </w:rPr>
        <w:annotationRef/>
      </w:r>
    </w:p>
  </w:comment>
  <w:comment w:initials="JD" w:author="John Deutscher" w:date="2020-12-02T12:55:00Z" w:id="333">
    <w:p w:rsidR="000A3250" w:rsidRDefault="000A3250" w14:paraId="2B7BBA93" w14:textId="7000E677">
      <w:pPr>
        <w:pStyle w:val="CommentText"/>
      </w:pPr>
      <w:r>
        <w:rPr>
          <w:rStyle w:val="CommentReference"/>
        </w:rPr>
        <w:annotationRef/>
      </w:r>
      <w:r>
        <w:t>Modified. 1 and 2 go together actually . 2 explains what was “simplified”</w:t>
      </w:r>
    </w:p>
  </w:comment>
  <w:comment w:initials="JD" w:author="John Deutscher" w:date="2020-11-24T11:22:00Z" w:id="328">
    <w:p w:rsidR="002E4899" w:rsidRDefault="002E4899" w14:paraId="56FF9934" w14:textId="41288EE7">
      <w:pPr>
        <w:pStyle w:val="CommentText"/>
      </w:pPr>
      <w:r>
        <w:rPr>
          <w:rStyle w:val="CommentReference"/>
        </w:rPr>
        <w:annotationRef/>
      </w:r>
      <w:r>
        <w:t>This section changes a lot! And I probably need a refresher on my own… or look at the old v2 samples.  As we did a lot of changes on publishing.</w:t>
      </w:r>
    </w:p>
  </w:comment>
  <w:comment w:initials="JD" w:author="John Deutscher" w:date="2020-11-24T11:36:00Z" w:id="329">
    <w:p w:rsidR="0074092B" w:rsidRDefault="0074092B" w14:paraId="5737B875" w14:textId="28122359">
      <w:pPr>
        <w:pStyle w:val="CommentText"/>
      </w:pPr>
      <w:r>
        <w:rPr>
          <w:rStyle w:val="CommentReference"/>
        </w:rPr>
        <w:annotationRef/>
      </w:r>
      <w:r>
        <w:fldChar w:fldCharType="begin"/>
      </w:r>
      <w:r>
        <w:instrText xml:space="preserve"> HYPERLINK "mailto:quintinb@microsoft.com" </w:instrText>
      </w:r>
      <w:bookmarkStart w:name="_@_2D95CE5C3EFD4CD8A0E0E8F37494019DZ" w:id="339"/>
      <w:r>
        <w:rPr>
          <w:rStyle w:val="Mention"/>
        </w:rPr>
        <w:fldChar w:fldCharType="separate"/>
      </w:r>
      <w:bookmarkEnd w:id="339"/>
      <w:r w:rsidRPr="0074092B">
        <w:rPr>
          <w:rStyle w:val="Mention"/>
          <w:noProof/>
        </w:rPr>
        <w:t>@Quintin Burns</w:t>
      </w:r>
      <w:r>
        <w:fldChar w:fldCharType="end"/>
      </w:r>
      <w:r>
        <w:t xml:space="preserve"> – Your thoughts and memories here… ?</w:t>
      </w:r>
    </w:p>
  </w:comment>
  <w:comment w:initials="NL" w:author="Ning Lin" w:date="2020-12-07T16:13:00Z" w:id="330">
    <w:p w:rsidR="00D64331" w:rsidP="00D64331" w:rsidRDefault="00D64331" w14:paraId="0245D17F" w14:textId="1E9B8851">
      <w:pPr>
        <w:pStyle w:val="CommentText"/>
      </w:pPr>
      <w:r>
        <w:rPr>
          <w:rStyle w:val="CommentReference"/>
        </w:rPr>
        <w:annotationRef/>
      </w:r>
      <w:r>
        <w:t xml:space="preserve">Do you want to split out content protection into its own section? </w:t>
      </w:r>
      <w:hyperlink w:history="1" w:anchor="types" r:id="rId1">
        <w:r w:rsidRPr="00A87031">
          <w:rPr>
            <w:rStyle w:val="Hyperlink"/>
          </w:rPr>
          <w:t>https://docs.microsoft.com/en-us/azure/media-services/previous/media-services-dotnet-configure-asset-delivery-policy#types</w:t>
        </w:r>
      </w:hyperlink>
      <w:r>
        <w:t xml:space="preserve"> </w:t>
      </w:r>
    </w:p>
  </w:comment>
  <w:comment w:initials="JD" w:author="John Deutscher" w:date="2020-12-07T11:32:00Z" w:id="344">
    <w:p w:rsidR="00787811" w:rsidRDefault="00787811" w14:paraId="0505EADA" w14:textId="6C3A12E8">
      <w:pPr>
        <w:pStyle w:val="CommentText"/>
      </w:pPr>
      <w:r>
        <w:rPr>
          <w:rStyle w:val="CommentReference"/>
        </w:rPr>
        <w:annotationRef/>
      </w:r>
      <w:r>
        <w:t>This will be removed from the final document.</w:t>
      </w:r>
    </w:p>
  </w:comment>
  <w:comment w:initials="NL" w:author="Ning Lin" w:date="2020-12-07T16:18:00Z" w:id="345">
    <w:p w:rsidRPr="0037639E" w:rsidR="00915052" w:rsidRDefault="00915052" w14:paraId="37A0CBFD" w14:textId="77777777">
      <w:pPr>
        <w:pStyle w:val="CommentText"/>
        <w:rPr>
          <w:lang w:val="nl-NL"/>
        </w:rPr>
      </w:pPr>
      <w:r>
        <w:rPr>
          <w:rStyle w:val="CommentReference"/>
        </w:rPr>
        <w:annotationRef/>
      </w:r>
      <w:r w:rsidRPr="0037639E">
        <w:rPr>
          <w:lang w:val="nl-NL"/>
        </w:rPr>
        <w:t xml:space="preserve">v2: </w:t>
      </w:r>
      <w:proofErr w:type="spellStart"/>
      <w:r w:rsidRPr="0037639E">
        <w:rPr>
          <w:lang w:val="nl-NL"/>
        </w:rPr>
        <w:t>documentation</w:t>
      </w:r>
      <w:proofErr w:type="spellEnd"/>
      <w:r w:rsidRPr="0037639E">
        <w:rPr>
          <w:lang w:val="nl-NL"/>
        </w:rPr>
        <w:t xml:space="preserve"> is here</w:t>
      </w:r>
    </w:p>
    <w:p w:rsidRPr="0037639E" w:rsidR="00915052" w:rsidRDefault="00755447" w14:paraId="2EBE7D95" w14:textId="77777777">
      <w:pPr>
        <w:pStyle w:val="CommentText"/>
        <w:rPr>
          <w:lang w:val="nl-NL"/>
        </w:rPr>
      </w:pPr>
      <w:hyperlink w:history="1" r:id="rId2">
        <w:r w:rsidRPr="0037639E" w:rsidR="00915052">
          <w:rPr>
            <w:rStyle w:val="Hyperlink"/>
            <w:lang w:val="nl-NL"/>
          </w:rPr>
          <w:t>https://docs.microsoft.com/en-us/azure/media-services/previous/media-services-rest-deliver-streaming-content</w:t>
        </w:r>
      </w:hyperlink>
    </w:p>
    <w:p w:rsidRPr="0037639E" w:rsidR="00915052" w:rsidRDefault="00915052" w14:paraId="5CE47A58" w14:textId="77777777">
      <w:pPr>
        <w:pStyle w:val="CommentText"/>
        <w:rPr>
          <w:lang w:val="nl-NL"/>
        </w:rPr>
      </w:pPr>
    </w:p>
    <w:p w:rsidRPr="0037639E" w:rsidR="00915052" w:rsidP="00915052" w:rsidRDefault="00915052" w14:paraId="31F2B4EA" w14:textId="44366B2B">
      <w:pPr>
        <w:pStyle w:val="CommentText"/>
        <w:rPr>
          <w:lang w:val="nl-NL"/>
        </w:rPr>
      </w:pPr>
      <w:r w:rsidRPr="0037639E">
        <w:rPr>
          <w:lang w:val="nl-NL"/>
        </w:rPr>
        <w:t xml:space="preserve">v3: </w:t>
      </w:r>
      <w:hyperlink w:history="1" r:id="rId3">
        <w:r w:rsidRPr="0037639E">
          <w:rPr>
            <w:rStyle w:val="Hyperlink"/>
            <w:lang w:val="nl-NL"/>
          </w:rPr>
          <w:t>https://docs.microsoft.com/en-us/azure/media-services/latest/streaming-locators-concept</w:t>
        </w:r>
      </w:hyperlink>
    </w:p>
  </w:comment>
  <w:comment w:initials="JD" w:author="John Deutscher" w:date="2020-11-24T11:36:00Z" w:id="392">
    <w:p w:rsidR="004B1388" w:rsidRDefault="004B1388" w14:paraId="70F8FE03" w14:textId="55FB6D51">
      <w:pPr>
        <w:pStyle w:val="CommentText"/>
      </w:pPr>
      <w:r>
        <w:rPr>
          <w:rStyle w:val="CommentReference"/>
        </w:rPr>
        <w:annotationRef/>
      </w:r>
      <w:r>
        <w:fldChar w:fldCharType="begin"/>
      </w:r>
      <w:r>
        <w:instrText xml:space="preserve"> HYPERLINK "mailto:quintinb@microsoft.com" </w:instrText>
      </w:r>
      <w:bookmarkStart w:name="_@_095914A211B4453C82651901BE8A6BC7Z" w:id="394"/>
      <w:r>
        <w:rPr>
          <w:rStyle w:val="Mention"/>
        </w:rPr>
        <w:fldChar w:fldCharType="separate"/>
      </w:r>
      <w:bookmarkEnd w:id="394"/>
      <w:r w:rsidRPr="004B1388">
        <w:rPr>
          <w:rStyle w:val="Mention"/>
          <w:noProof/>
        </w:rPr>
        <w:t>@Quintin Burns</w:t>
      </w:r>
      <w:r>
        <w:fldChar w:fldCharType="end"/>
      </w:r>
      <w:r>
        <w:t xml:space="preserve"> – again, what steps would we want to call out?</w:t>
      </w:r>
    </w:p>
  </w:comment>
  <w:comment w:initials="NL" w:author="Ning Lin" w:date="2020-12-07T16:31:00Z" w:id="393">
    <w:p w:rsidR="00D321A0" w:rsidP="00D321A0" w:rsidRDefault="00D321A0" w14:paraId="3F7D8E0A" w14:textId="1A85D503">
      <w:pPr>
        <w:pStyle w:val="CommentText"/>
      </w:pPr>
      <w:r>
        <w:rPr>
          <w:rStyle w:val="CommentReference"/>
        </w:rPr>
        <w:annotationRef/>
      </w:r>
      <w:r>
        <w:t>v3: content protection is specified by the content key policy, together with the streaming policy, it is used to create the streaming locator.</w:t>
      </w:r>
    </w:p>
  </w:comment>
  <w:comment w:initials="JD" w:author="John Deutscher" w:date="2020-11-24T11:12:00Z" w:id="408">
    <w:p w:rsidR="00510DC0" w:rsidP="00510DC0" w:rsidRDefault="00510DC0" w14:paraId="4DD2134D" w14:textId="77777777">
      <w:r>
        <w:rPr>
          <w:rStyle w:val="CommentReference"/>
        </w:rPr>
        <w:annotationRef/>
      </w:r>
      <w:r>
        <w:fldChar w:fldCharType="begin"/>
      </w:r>
      <w:r>
        <w:instrText xml:space="preserve"> HYPERLINK "mailto:Ning.Lin@microsoft.com" </w:instrText>
      </w:r>
      <w:bookmarkStart w:name="_@_D15060741E394AFBA91437E5B2A24325Z" w:id="410"/>
      <w:r>
        <w:rPr>
          <w:rStyle w:val="Mention"/>
        </w:rPr>
        <w:fldChar w:fldCharType="separate"/>
      </w:r>
      <w:bookmarkEnd w:id="410"/>
      <w:r w:rsidRPr="00A003EC">
        <w:rPr>
          <w:rStyle w:val="Mention"/>
          <w:noProof/>
        </w:rPr>
        <w:t>@Ning Lin</w:t>
      </w:r>
      <w:r>
        <w:fldChar w:fldCharType="end"/>
      </w:r>
      <w:r>
        <w:t xml:space="preserve"> to review this section and comment</w:t>
      </w:r>
    </w:p>
  </w:comment>
  <w:comment w:initials="NL" w:author="Ning Lin" w:date="2020-12-07T16:32:00Z" w:id="409">
    <w:p w:rsidR="008C59F8" w:rsidP="008C59F8" w:rsidRDefault="008C59F8" w14:paraId="59D62C49" w14:textId="253C5255">
      <w:pPr>
        <w:pStyle w:val="CommentText"/>
      </w:pPr>
      <w:r>
        <w:rPr>
          <w:rStyle w:val="CommentReference"/>
        </w:rPr>
        <w:annotationRef/>
      </w:r>
      <w:r>
        <w:fldChar w:fldCharType="begin"/>
      </w:r>
      <w:r>
        <w:instrText xml:space="preserve"> HYPERLINK "mailto:John.Deutscher@microsoft.com" </w:instrText>
      </w:r>
      <w:bookmarkStart w:name="_@_0AB2E74B2A9549A9A7F43FD191EDB49EZ" w:id="411"/>
      <w:r>
        <w:rPr>
          <w:rStyle w:val="Mention"/>
        </w:rPr>
        <w:fldChar w:fldCharType="separate"/>
      </w:r>
      <w:bookmarkEnd w:id="411"/>
      <w:r w:rsidRPr="008C59F8">
        <w:rPr>
          <w:rStyle w:val="Mention"/>
          <w:noProof/>
        </w:rPr>
        <w:t>@John Deutscher</w:t>
      </w:r>
      <w:r>
        <w:fldChar w:fldCharType="end"/>
      </w:r>
      <w:r>
        <w:t xml:space="preserve"> I am not familiar with the redaction scenario.</w:t>
      </w:r>
    </w:p>
  </w:comment>
  <w:comment w:initials="JD" w:author="John Deutscher" w:date="2020-11-24T12:52:00Z" w:id="405">
    <w:p w:rsidR="009758F7" w:rsidRDefault="009758F7" w14:paraId="46169452" w14:textId="4F8DA24B">
      <w:pPr>
        <w:pStyle w:val="CommentText"/>
      </w:pPr>
      <w:r>
        <w:rPr>
          <w:rStyle w:val="CommentReference"/>
        </w:rPr>
        <w:annotationRef/>
      </w:r>
      <w:r>
        <w:t xml:space="preserve">This is still TBD with </w:t>
      </w:r>
      <w:r>
        <w:fldChar w:fldCharType="begin"/>
      </w:r>
      <w:r>
        <w:instrText xml:space="preserve"> HYPERLINK "mailto:Fardau.Neerden@microsoft.com" </w:instrText>
      </w:r>
      <w:bookmarkStart w:name="_@_D40294B4AD944382ABAC76C5088EA621Z" w:id="414"/>
      <w:r>
        <w:rPr>
          <w:rStyle w:val="Mention"/>
        </w:rPr>
        <w:fldChar w:fldCharType="separate"/>
      </w:r>
      <w:bookmarkEnd w:id="414"/>
      <w:r w:rsidRPr="009758F7">
        <w:rPr>
          <w:rStyle w:val="Mention"/>
          <w:noProof/>
        </w:rPr>
        <w:t>@Fardau Van Neerden</w:t>
      </w:r>
      <w:r>
        <w:fldChar w:fldCharType="end"/>
      </w:r>
    </w:p>
  </w:comment>
  <w:comment w:initials="FN" w:author="Fardau Van Neerden" w:date="2020-11-30T16:13:00Z" w:id="406">
    <w:p w:rsidR="097178FD" w:rsidRDefault="097178FD" w14:paraId="279E87F3" w14:textId="2A434BC8">
      <w:pPr>
        <w:pStyle w:val="CommentText"/>
      </w:pPr>
      <w:r>
        <w:t xml:space="preserve">Epic reviewed for [CO]: </w:t>
      </w:r>
      <w:hyperlink r:id="rId4">
        <w:r w:rsidRPr="097178FD">
          <w:rPr>
            <w:rStyle w:val="Hyperlink"/>
          </w:rPr>
          <w:t>https://msazure.visualstudio.com/One/_workitems/edit/5634670</w:t>
        </w:r>
      </w:hyperlink>
      <w:r>
        <w:t xml:space="preserve"> </w:t>
      </w:r>
      <w:r>
        <w:rPr>
          <w:rStyle w:val="CommentReference"/>
        </w:rPr>
        <w:annotationRef/>
      </w:r>
    </w:p>
  </w:comment>
  <w:comment w:initials="JD" w:author="John Deutscher" w:date="2020-12-01T13:09:00Z" w:id="407">
    <w:p w:rsidR="3B67AC54" w:rsidRDefault="3B67AC54" w14:paraId="77054484" w14:textId="58AC8FD8">
      <w:pPr>
        <w:pStyle w:val="CommentText"/>
      </w:pPr>
      <w:r>
        <w:t xml:space="preserve">We will probably need to come back and touch this section up in Feb. </w:t>
      </w:r>
      <w:r>
        <w:rPr>
          <w:rStyle w:val="CommentReference"/>
        </w:rPr>
        <w:annotationRef/>
      </w:r>
      <w:r w:rsidR="00E21E0E">
        <w:t>when we have the code needed.</w:t>
      </w:r>
    </w:p>
  </w:comment>
  <w:comment w:initials="JD" w:author="John Deutscher" w:date="2020-11-24T11:16:00Z" w:id="420">
    <w:p w:rsidR="00CE3470" w:rsidRDefault="00CE3470" w14:paraId="5E7732CB" w14:textId="7BB00027">
      <w:pPr>
        <w:pStyle w:val="CommentText"/>
      </w:pPr>
      <w:r>
        <w:rPr>
          <w:rStyle w:val="CommentReference"/>
        </w:rPr>
        <w:annotationRef/>
      </w:r>
      <w:r>
        <w:fldChar w:fldCharType="begin"/>
      </w:r>
      <w:r>
        <w:instrText xml:space="preserve"> HYPERLINK "mailto:quintinb@microsoft.com" </w:instrText>
      </w:r>
      <w:bookmarkStart w:name="_@_95975B872546459FA06B34E64B09B5CFZ" w:id="422"/>
      <w:r>
        <w:rPr>
          <w:rStyle w:val="Mention"/>
        </w:rPr>
        <w:fldChar w:fldCharType="separate"/>
      </w:r>
      <w:bookmarkEnd w:id="422"/>
      <w:r w:rsidRPr="00CE3470">
        <w:rPr>
          <w:rStyle w:val="Mention"/>
          <w:noProof/>
        </w:rPr>
        <w:t>@Quintin Burns</w:t>
      </w:r>
      <w:r>
        <w:fldChar w:fldCharType="end"/>
      </w:r>
      <w:r>
        <w:t xml:space="preserve"> do we have such diagrams in your presentations? </w:t>
      </w:r>
      <w:r>
        <w:rPr>
          <w:rStyle w:val="CommentReference"/>
        </w:rPr>
        <w:annotationRef/>
      </w:r>
    </w:p>
  </w:comment>
  <w:comment w:initials="JD" w:author="John Deutscher" w:date="2020-11-24T11:17:00Z" w:id="425">
    <w:p w:rsidR="00F675AE" w:rsidRDefault="00F675AE" w14:paraId="30EDA279" w14:textId="18A5A964">
      <w:pPr>
        <w:pStyle w:val="CommentText"/>
      </w:pPr>
      <w:r>
        <w:rPr>
          <w:rStyle w:val="CommentReference"/>
        </w:rPr>
        <w:annotationRef/>
      </w:r>
      <w:r>
        <w:t xml:space="preserve">Link to the </w:t>
      </w:r>
      <w:r w:rsidR="003A033D">
        <w:t xml:space="preserve">documentation sections in the v3 docs as well as more direct links to sample code. </w:t>
      </w:r>
      <w:r w:rsidR="003A033D">
        <w:br/>
      </w:r>
      <w:r w:rsidR="003A033D">
        <w:t>The more sample code we can pepper throughout the better.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566AA" w15:done="0"/>
  <w15:commentEx w15:paraId="09E28DC8" w15:done="0"/>
  <w15:commentEx w15:paraId="5356AE36" w15:done="0"/>
  <w15:commentEx w15:paraId="24D27803" w15:done="0"/>
  <w15:commentEx w15:paraId="66A4C60D" w15:done="0"/>
  <w15:commentEx w15:paraId="6F2927EA" w15:done="0"/>
  <w15:commentEx w15:paraId="0BFB006E" w15:done="0"/>
  <w15:commentEx w15:paraId="3D4A7289" w15:done="0"/>
  <w15:commentEx w15:paraId="452036F5" w15:done="0"/>
  <w15:commentEx w15:paraId="637B1BBE" w15:paraIdParent="452036F5" w15:done="0"/>
  <w15:commentEx w15:paraId="461EF540" w15:done="0"/>
  <w15:commentEx w15:paraId="6E4A6DCC" w15:done="0"/>
  <w15:commentEx w15:paraId="4AF9C174" w15:done="0"/>
  <w15:commentEx w15:paraId="2ABB3AB2" w15:paraIdParent="4AF9C174" w15:done="0"/>
  <w15:commentEx w15:paraId="3C3B7B67" w15:paraIdParent="4AF9C174" w15:done="0"/>
  <w15:commentEx w15:paraId="37B12379" w15:paraIdParent="4AF9C174" w15:done="0"/>
  <w15:commentEx w15:paraId="65349403" w15:paraIdParent="4AF9C174" w15:done="0"/>
  <w15:commentEx w15:paraId="7CB707CE" w15:paraIdParent="4AF9C174" w15:done="0"/>
  <w15:commentEx w15:paraId="1D731CF0" w15:paraIdParent="4AF9C174" w15:done="0"/>
  <w15:commentEx w15:paraId="2EDB6079" w15:paraIdParent="4AF9C174" w15:done="0"/>
  <w15:commentEx w15:paraId="2B576818" w15:done="0"/>
  <w15:commentEx w15:paraId="5294448A" w15:done="0"/>
  <w15:commentEx w15:paraId="28F20404" w15:paraIdParent="5294448A" w15:done="0"/>
  <w15:commentEx w15:paraId="08E89A1E" w15:paraIdParent="5294448A" w15:done="0"/>
  <w15:commentEx w15:paraId="12585809" w15:paraIdParent="5294448A" w15:done="0"/>
  <w15:commentEx w15:paraId="484E28E7" w15:done="0"/>
  <w15:commentEx w15:paraId="29846B5B" w15:paraIdParent="484E28E7" w15:done="0"/>
  <w15:commentEx w15:paraId="7580C402" w15:paraIdParent="484E28E7" w15:done="0"/>
  <w15:commentEx w15:paraId="56BE84AA" w15:done="0"/>
  <w15:commentEx w15:paraId="5021F22D" w15:done="0"/>
  <w15:commentEx w15:paraId="74B787CF" w15:done="0"/>
  <w15:commentEx w15:paraId="2B7BBA93" w15:paraIdParent="74B787CF" w15:done="0"/>
  <w15:commentEx w15:paraId="56FF9934" w15:done="0"/>
  <w15:commentEx w15:paraId="5737B875" w15:paraIdParent="56FF9934" w15:done="0"/>
  <w15:commentEx w15:paraId="0245D17F" w15:paraIdParent="56FF9934" w15:done="0"/>
  <w15:commentEx w15:paraId="0505EADA" w15:done="0"/>
  <w15:commentEx w15:paraId="31F2B4EA" w15:paraIdParent="0505EADA" w15:done="0"/>
  <w15:commentEx w15:paraId="70F8FE03" w15:done="0"/>
  <w15:commentEx w15:paraId="3F7D8E0A" w15:paraIdParent="70F8FE03" w15:done="0"/>
  <w15:commentEx w15:paraId="4DD2134D" w15:done="0"/>
  <w15:commentEx w15:paraId="59D62C49" w15:paraIdParent="4DD2134D" w15:done="0"/>
  <w15:commentEx w15:paraId="46169452" w15:done="0"/>
  <w15:commentEx w15:paraId="279E87F3" w15:paraIdParent="46169452" w15:done="0"/>
  <w15:commentEx w15:paraId="77054484" w15:paraIdParent="46169452" w15:done="0"/>
  <w15:commentEx w15:paraId="5E7732CB" w15:done="0"/>
  <w15:commentEx w15:paraId="30EDA2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4CA09D9" w16cex:dateUtc="2020-12-01T19:20:00Z"/>
  <w16cex:commentExtensible w16cex:durableId="236F7F47" w16cex:dateUtc="2020-11-30T22:25:00Z"/>
  <w16cex:commentExtensible w16cex:durableId="2371EAD6" w16cex:dateUtc="2020-12-02T18:28:00Z"/>
  <w16cex:commentExtensible w16cex:durableId="23723EAA" w16cex:dateUtc="2020-12-03T00:26:00Z"/>
  <w16cex:commentExtensible w16cex:durableId="2367646C" w16cex:dateUtc="2020-11-24T18:52:00Z"/>
  <w16cex:commentExtensible w16cex:durableId="236764D0" w16cex:dateUtc="2020-11-24T18:54:00Z"/>
  <w16cex:commentExtensible w16cex:durableId="23676D05" w16cex:dateUtc="2020-11-24T19:29:00Z"/>
  <w16cex:commentExtensible w16cex:durableId="0863D381" w16cex:dateUtc="2020-11-28T00:07:00Z"/>
  <w16cex:commentExtensible w16cex:durableId="486406F2" w16cex:dateUtc="2020-11-30T13:27:00Z"/>
  <w16cex:commentExtensible w16cex:durableId="236F7FA9" w16cex:dateUtc="2020-11-30T22:26:00Z"/>
  <w16cex:commentExtensible w16cex:durableId="23676741" w16cex:dateUtc="2020-11-24T19:04:00Z"/>
  <w16cex:commentExtensible w16cex:durableId="23676E99" w16cex:dateUtc="2020-11-24T19:35:00Z"/>
  <w16cex:commentExtensible w16cex:durableId="236767C6" w16cex:dateUtc="2020-11-24T19:06:00Z"/>
  <w16cex:commentExtensible w16cex:durableId="239ACD9F" w16cex:dateUtc="2020-11-30T13:41:00Z"/>
  <w16cex:commentExtensible w16cex:durableId="236F7FC2" w16cex:dateUtc="2020-11-30T22:27:00Z"/>
  <w16cex:commentExtensible w16cex:durableId="2370A4A2" w16cex:dateUtc="2020-12-01T19:16:00Z"/>
  <w16cex:commentExtensible w16cex:durableId="0534E3CE" w16cex:dateUtc="2020-12-01T19:31:00Z"/>
  <w16cex:commentExtensible w16cex:durableId="64F18ECD" w16cex:dateUtc="2020-12-01T21:08:00Z"/>
  <w16cex:commentExtensible w16cex:durableId="23788FBC" w16cex:dateUtc="2020-12-07T19:25:00Z"/>
  <w16cex:commentExtensible w16cex:durableId="237A045F" w16cex:dateUtc="2020-12-08T12:55:00Z"/>
  <w16cex:commentExtensible w16cex:durableId="23788FDF" w16cex:dateUtc="2020-12-07T19:26:00Z"/>
  <w16cex:commentExtensible w16cex:durableId="2371EA42" w16cex:dateUtc="2020-11-28T00:07:00Z"/>
  <w16cex:commentExtensible w16cex:durableId="23789001" w16cex:dateUtc="2020-12-07T19:26:00Z"/>
  <w16cex:commentExtensible w16cex:durableId="4481C8D0" w16cex:dateUtc="2020-12-07T20:05:00Z"/>
  <w16cex:commentExtensible w16cex:durableId="20623664" w16cex:dateUtc="2020-12-07T20:06:00Z"/>
  <w16cex:commentExtensible w16cex:durableId="2378910B" w16cex:dateUtc="2020-12-07T19:31:00Z"/>
  <w16cex:commentExtensible w16cex:durableId="23789116" w16cex:dateUtc="2020-12-07T19:31:00Z"/>
  <w16cex:commentExtensible w16cex:durableId="2378CFC9" w16cex:dateUtc="2020-12-07T23:59:00Z"/>
  <w16cex:commentExtensible w16cex:durableId="2378D038" w16cex:dateUtc="2020-12-08T00:00:00Z"/>
  <w16cex:commentExtensible w16cex:durableId="2378D200" w16cex:dateUtc="2020-12-08T00:08:00Z"/>
  <w16cex:commentExtensible w16cex:durableId="23651581" w16cex:dateUtc="2020-12-02T18:35:00Z"/>
  <w16cex:commentExtensible w16cex:durableId="23720D31" w16cex:dateUtc="2020-12-02T20:55:00Z"/>
  <w16cex:commentExtensible w16cex:durableId="23676B74" w16cex:dateUtc="2020-11-24T19:22:00Z"/>
  <w16cex:commentExtensible w16cex:durableId="23676EB5" w16cex:dateUtc="2020-11-24T19:36:00Z"/>
  <w16cex:commentExtensible w16cex:durableId="2378D33A" w16cex:dateUtc="2020-12-08T00:13:00Z"/>
  <w16cex:commentExtensible w16cex:durableId="2378914E" w16cex:dateUtc="2020-12-07T19:32:00Z"/>
  <w16cex:commentExtensible w16cex:durableId="2378D452" w16cex:dateUtc="2020-12-08T00:18:00Z"/>
  <w16cex:commentExtensible w16cex:durableId="23676EC7" w16cex:dateUtc="2020-11-24T19:36:00Z"/>
  <w16cex:commentExtensible w16cex:durableId="2378D773" w16cex:dateUtc="2020-12-08T00:31:00Z"/>
  <w16cex:commentExtensible w16cex:durableId="23678062" w16cex:dateUtc="2020-11-24T19:12:00Z"/>
  <w16cex:commentExtensible w16cex:durableId="2378D7A2" w16cex:dateUtc="2020-12-08T00:32:00Z"/>
  <w16cex:commentExtensible w16cex:durableId="2367807F" w16cex:dateUtc="2020-11-24T20:52:00Z"/>
  <w16cex:commentExtensible w16cex:durableId="6E131BF0" w16cex:dateUtc="2020-11-30T15:13:00Z"/>
  <w16cex:commentExtensible w16cex:durableId="72D40629" w16cex:dateUtc="2020-12-01T21:09:00Z"/>
  <w16cex:commentExtensible w16cex:durableId="23676A19" w16cex:dateUtc="2020-11-24T19:16:00Z"/>
  <w16cex:commentExtensible w16cex:durableId="23676A54" w16cex:dateUtc="2020-11-24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566AA" w16cid:durableId="64CA09D9"/>
  <w16cid:commentId w16cid:paraId="09E28DC8" w16cid:durableId="236F7F47"/>
  <w16cid:commentId w16cid:paraId="5356AE36" w16cid:durableId="2371EAD6"/>
  <w16cid:commentId w16cid:paraId="24D27803" w16cid:durableId="23723EAA"/>
  <w16cid:commentId w16cid:paraId="66A4C60D" w16cid:durableId="2367646C"/>
  <w16cid:commentId w16cid:paraId="6F2927EA" w16cid:durableId="236764D0"/>
  <w16cid:commentId w16cid:paraId="0BFB006E" w16cid:durableId="23676D05"/>
  <w16cid:commentId w16cid:paraId="3D4A7289" w16cid:durableId="0863D381"/>
  <w16cid:commentId w16cid:paraId="452036F5" w16cid:durableId="486406F2"/>
  <w16cid:commentId w16cid:paraId="637B1BBE" w16cid:durableId="236F7FA9"/>
  <w16cid:commentId w16cid:paraId="461EF540" w16cid:durableId="23676741"/>
  <w16cid:commentId w16cid:paraId="6E4A6DCC" w16cid:durableId="23676E99"/>
  <w16cid:commentId w16cid:paraId="4AF9C174" w16cid:durableId="236767C6"/>
  <w16cid:commentId w16cid:paraId="2ABB3AB2" w16cid:durableId="239ACD9F"/>
  <w16cid:commentId w16cid:paraId="3C3B7B67" w16cid:durableId="236F7FC2"/>
  <w16cid:commentId w16cid:paraId="37B12379" w16cid:durableId="2370A4A2"/>
  <w16cid:commentId w16cid:paraId="65349403" w16cid:durableId="0534E3CE"/>
  <w16cid:commentId w16cid:paraId="7CB707CE" w16cid:durableId="64F18ECD"/>
  <w16cid:commentId w16cid:paraId="1D731CF0" w16cid:durableId="23788FBC"/>
  <w16cid:commentId w16cid:paraId="2EDB6079" w16cid:durableId="237A045F"/>
  <w16cid:commentId w16cid:paraId="2B576818" w16cid:durableId="23788FDF"/>
  <w16cid:commentId w16cid:paraId="5294448A" w16cid:durableId="2371EA42"/>
  <w16cid:commentId w16cid:paraId="28F20404" w16cid:durableId="23789001"/>
  <w16cid:commentId w16cid:paraId="08E89A1E" w16cid:durableId="4481C8D0"/>
  <w16cid:commentId w16cid:paraId="12585809" w16cid:durableId="20623664"/>
  <w16cid:commentId w16cid:paraId="484E28E7" w16cid:durableId="2378910B"/>
  <w16cid:commentId w16cid:paraId="29846B5B" w16cid:durableId="23789116"/>
  <w16cid:commentId w16cid:paraId="7580C402" w16cid:durableId="2378CFC9"/>
  <w16cid:commentId w16cid:paraId="56BE84AA" w16cid:durableId="2378D038"/>
  <w16cid:commentId w16cid:paraId="5021F22D" w16cid:durableId="2378D200"/>
  <w16cid:commentId w16cid:paraId="74B787CF" w16cid:durableId="23651581"/>
  <w16cid:commentId w16cid:paraId="2B7BBA93" w16cid:durableId="23720D31"/>
  <w16cid:commentId w16cid:paraId="56FF9934" w16cid:durableId="23676B74"/>
  <w16cid:commentId w16cid:paraId="5737B875" w16cid:durableId="23676EB5"/>
  <w16cid:commentId w16cid:paraId="0245D17F" w16cid:durableId="2378D33A"/>
  <w16cid:commentId w16cid:paraId="0505EADA" w16cid:durableId="2378914E"/>
  <w16cid:commentId w16cid:paraId="31F2B4EA" w16cid:durableId="2378D452"/>
  <w16cid:commentId w16cid:paraId="70F8FE03" w16cid:durableId="23676EC7"/>
  <w16cid:commentId w16cid:paraId="3F7D8E0A" w16cid:durableId="2378D773"/>
  <w16cid:commentId w16cid:paraId="4DD2134D" w16cid:durableId="23678062"/>
  <w16cid:commentId w16cid:paraId="59D62C49" w16cid:durableId="2378D7A2"/>
  <w16cid:commentId w16cid:paraId="46169452" w16cid:durableId="2367807F"/>
  <w16cid:commentId w16cid:paraId="279E87F3" w16cid:durableId="6E131BF0"/>
  <w16cid:commentId w16cid:paraId="77054484" w16cid:durableId="72D40629"/>
  <w16cid:commentId w16cid:paraId="5E7732CB" w16cid:durableId="23676A19"/>
  <w16cid:commentId w16cid:paraId="30EDA279" w16cid:durableId="23676A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5447" w:rsidRDefault="00755447" w14:paraId="686275E2" w14:textId="77777777">
      <w:pPr>
        <w:spacing w:after="0"/>
      </w:pPr>
      <w:r>
        <w:separator/>
      </w:r>
    </w:p>
  </w:endnote>
  <w:endnote w:type="continuationSeparator" w:id="0">
    <w:p w:rsidR="00755447" w:rsidRDefault="00755447" w14:paraId="5D412D5B" w14:textId="77777777">
      <w:pPr>
        <w:spacing w:after="0"/>
      </w:pPr>
      <w:r>
        <w:continuationSeparator/>
      </w:r>
    </w:p>
  </w:endnote>
  <w:endnote w:type="continuationNotice" w:id="1">
    <w:p w:rsidR="00755447" w:rsidRDefault="00755447" w14:paraId="4E8148DC"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5447" w:rsidRDefault="00755447" w14:paraId="5E67B904" w14:textId="77777777">
      <w:r>
        <w:separator/>
      </w:r>
    </w:p>
  </w:footnote>
  <w:footnote w:type="continuationSeparator" w:id="0">
    <w:p w:rsidR="00755447" w:rsidRDefault="00755447" w14:paraId="2A6ADBE4" w14:textId="77777777">
      <w:r>
        <w:continuationSeparator/>
      </w:r>
    </w:p>
  </w:footnote>
  <w:footnote w:type="continuationNotice" w:id="1">
    <w:p w:rsidR="00755447" w:rsidRDefault="00755447" w14:paraId="09BE9772" w14:textId="777777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4C4BF94"/>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601076"/>
    <w:multiLevelType w:val="hybridMultilevel"/>
    <w:tmpl w:val="FFFFFFFF"/>
    <w:lvl w:ilvl="0" w:tplc="65C0FAE2">
      <w:start w:val="1"/>
      <w:numFmt w:val="bullet"/>
      <w:lvlText w:val=""/>
      <w:lvlJc w:val="left"/>
      <w:pPr>
        <w:ind w:left="720" w:hanging="360"/>
      </w:pPr>
      <w:rPr>
        <w:rFonts w:hint="default" w:ascii="Symbol" w:hAnsi="Symbol"/>
      </w:rPr>
    </w:lvl>
    <w:lvl w:ilvl="1" w:tplc="352EA8A0">
      <w:start w:val="1"/>
      <w:numFmt w:val="bullet"/>
      <w:lvlText w:val="o"/>
      <w:lvlJc w:val="left"/>
      <w:pPr>
        <w:ind w:left="1440" w:hanging="360"/>
      </w:pPr>
      <w:rPr>
        <w:rFonts w:hint="default" w:ascii="Courier New" w:hAnsi="Courier New"/>
      </w:rPr>
    </w:lvl>
    <w:lvl w:ilvl="2" w:tplc="7F18410A">
      <w:start w:val="1"/>
      <w:numFmt w:val="bullet"/>
      <w:lvlText w:val=""/>
      <w:lvlJc w:val="left"/>
      <w:pPr>
        <w:ind w:left="2160" w:hanging="360"/>
      </w:pPr>
      <w:rPr>
        <w:rFonts w:hint="default" w:ascii="Wingdings" w:hAnsi="Wingdings"/>
      </w:rPr>
    </w:lvl>
    <w:lvl w:ilvl="3" w:tplc="9BC8D438">
      <w:start w:val="1"/>
      <w:numFmt w:val="bullet"/>
      <w:lvlText w:val=""/>
      <w:lvlJc w:val="left"/>
      <w:pPr>
        <w:ind w:left="2880" w:hanging="360"/>
      </w:pPr>
      <w:rPr>
        <w:rFonts w:hint="default" w:ascii="Symbol" w:hAnsi="Symbol"/>
      </w:rPr>
    </w:lvl>
    <w:lvl w:ilvl="4" w:tplc="EA208F5C">
      <w:start w:val="1"/>
      <w:numFmt w:val="bullet"/>
      <w:lvlText w:val="o"/>
      <w:lvlJc w:val="left"/>
      <w:pPr>
        <w:ind w:left="3600" w:hanging="360"/>
      </w:pPr>
      <w:rPr>
        <w:rFonts w:hint="default" w:ascii="Courier New" w:hAnsi="Courier New"/>
      </w:rPr>
    </w:lvl>
    <w:lvl w:ilvl="5" w:tplc="360A8410">
      <w:start w:val="1"/>
      <w:numFmt w:val="bullet"/>
      <w:lvlText w:val=""/>
      <w:lvlJc w:val="left"/>
      <w:pPr>
        <w:ind w:left="4320" w:hanging="360"/>
      </w:pPr>
      <w:rPr>
        <w:rFonts w:hint="default" w:ascii="Wingdings" w:hAnsi="Wingdings"/>
      </w:rPr>
    </w:lvl>
    <w:lvl w:ilvl="6" w:tplc="EDD00A02">
      <w:start w:val="1"/>
      <w:numFmt w:val="bullet"/>
      <w:lvlText w:val=""/>
      <w:lvlJc w:val="left"/>
      <w:pPr>
        <w:ind w:left="5040" w:hanging="360"/>
      </w:pPr>
      <w:rPr>
        <w:rFonts w:hint="default" w:ascii="Symbol" w:hAnsi="Symbol"/>
      </w:rPr>
    </w:lvl>
    <w:lvl w:ilvl="7" w:tplc="30604F4A">
      <w:start w:val="1"/>
      <w:numFmt w:val="bullet"/>
      <w:lvlText w:val="o"/>
      <w:lvlJc w:val="left"/>
      <w:pPr>
        <w:ind w:left="5760" w:hanging="360"/>
      </w:pPr>
      <w:rPr>
        <w:rFonts w:hint="default" w:ascii="Courier New" w:hAnsi="Courier New"/>
      </w:rPr>
    </w:lvl>
    <w:lvl w:ilvl="8" w:tplc="4D7853E2">
      <w:start w:val="1"/>
      <w:numFmt w:val="bullet"/>
      <w:lvlText w:val=""/>
      <w:lvlJc w:val="left"/>
      <w:pPr>
        <w:ind w:left="6480" w:hanging="360"/>
      </w:pPr>
      <w:rPr>
        <w:rFonts w:hint="default" w:ascii="Wingdings" w:hAnsi="Wingdings"/>
      </w:rPr>
    </w:lvl>
  </w:abstractNum>
  <w:abstractNum w:abstractNumId="2" w15:restartNumberingAfterBreak="0">
    <w:nsid w:val="02E0737C"/>
    <w:multiLevelType w:val="hybridMultilevel"/>
    <w:tmpl w:val="2650489E"/>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5497F9D"/>
    <w:multiLevelType w:val="hybridMultilevel"/>
    <w:tmpl w:val="FFFFFFFF"/>
    <w:lvl w:ilvl="0" w:tplc="1A34B3B8">
      <w:start w:val="1"/>
      <w:numFmt w:val="bullet"/>
      <w:lvlText w:val=""/>
      <w:lvlJc w:val="left"/>
      <w:pPr>
        <w:ind w:left="720" w:hanging="360"/>
      </w:pPr>
      <w:rPr>
        <w:rFonts w:hint="default" w:ascii="Symbol" w:hAnsi="Symbol"/>
      </w:rPr>
    </w:lvl>
    <w:lvl w:ilvl="1" w:tplc="2C92459E">
      <w:start w:val="1"/>
      <w:numFmt w:val="bullet"/>
      <w:lvlText w:val="o"/>
      <w:lvlJc w:val="left"/>
      <w:pPr>
        <w:ind w:left="1440" w:hanging="360"/>
      </w:pPr>
      <w:rPr>
        <w:rFonts w:hint="default" w:ascii="Courier New" w:hAnsi="Courier New"/>
      </w:rPr>
    </w:lvl>
    <w:lvl w:ilvl="2" w:tplc="2A58CE1A">
      <w:start w:val="1"/>
      <w:numFmt w:val="bullet"/>
      <w:lvlText w:val=""/>
      <w:lvlJc w:val="left"/>
      <w:pPr>
        <w:ind w:left="2160" w:hanging="360"/>
      </w:pPr>
      <w:rPr>
        <w:rFonts w:hint="default" w:ascii="Wingdings" w:hAnsi="Wingdings"/>
      </w:rPr>
    </w:lvl>
    <w:lvl w:ilvl="3" w:tplc="6A2EFD00">
      <w:start w:val="1"/>
      <w:numFmt w:val="bullet"/>
      <w:lvlText w:val=""/>
      <w:lvlJc w:val="left"/>
      <w:pPr>
        <w:ind w:left="2880" w:hanging="360"/>
      </w:pPr>
      <w:rPr>
        <w:rFonts w:hint="default" w:ascii="Symbol" w:hAnsi="Symbol"/>
      </w:rPr>
    </w:lvl>
    <w:lvl w:ilvl="4" w:tplc="90AA415C">
      <w:start w:val="1"/>
      <w:numFmt w:val="bullet"/>
      <w:lvlText w:val="o"/>
      <w:lvlJc w:val="left"/>
      <w:pPr>
        <w:ind w:left="3600" w:hanging="360"/>
      </w:pPr>
      <w:rPr>
        <w:rFonts w:hint="default" w:ascii="Courier New" w:hAnsi="Courier New"/>
      </w:rPr>
    </w:lvl>
    <w:lvl w:ilvl="5" w:tplc="E5209174">
      <w:start w:val="1"/>
      <w:numFmt w:val="bullet"/>
      <w:lvlText w:val=""/>
      <w:lvlJc w:val="left"/>
      <w:pPr>
        <w:ind w:left="4320" w:hanging="360"/>
      </w:pPr>
      <w:rPr>
        <w:rFonts w:hint="default" w:ascii="Wingdings" w:hAnsi="Wingdings"/>
      </w:rPr>
    </w:lvl>
    <w:lvl w:ilvl="6" w:tplc="B32064A2">
      <w:start w:val="1"/>
      <w:numFmt w:val="bullet"/>
      <w:lvlText w:val=""/>
      <w:lvlJc w:val="left"/>
      <w:pPr>
        <w:ind w:left="5040" w:hanging="360"/>
      </w:pPr>
      <w:rPr>
        <w:rFonts w:hint="default" w:ascii="Symbol" w:hAnsi="Symbol"/>
      </w:rPr>
    </w:lvl>
    <w:lvl w:ilvl="7" w:tplc="0472F6CA">
      <w:start w:val="1"/>
      <w:numFmt w:val="bullet"/>
      <w:lvlText w:val="o"/>
      <w:lvlJc w:val="left"/>
      <w:pPr>
        <w:ind w:left="5760" w:hanging="360"/>
      </w:pPr>
      <w:rPr>
        <w:rFonts w:hint="default" w:ascii="Courier New" w:hAnsi="Courier New"/>
      </w:rPr>
    </w:lvl>
    <w:lvl w:ilvl="8" w:tplc="3FD89F54">
      <w:start w:val="1"/>
      <w:numFmt w:val="bullet"/>
      <w:lvlText w:val=""/>
      <w:lvlJc w:val="left"/>
      <w:pPr>
        <w:ind w:left="6480" w:hanging="360"/>
      </w:pPr>
      <w:rPr>
        <w:rFonts w:hint="default" w:ascii="Wingdings" w:hAnsi="Wingdings"/>
      </w:rPr>
    </w:lvl>
  </w:abstractNum>
  <w:abstractNum w:abstractNumId="4" w15:restartNumberingAfterBreak="0">
    <w:nsid w:val="05F4032A"/>
    <w:multiLevelType w:val="hybridMultilevel"/>
    <w:tmpl w:val="FFFFFFFF"/>
    <w:lvl w:ilvl="0" w:tplc="03C6211C">
      <w:start w:val="1"/>
      <w:numFmt w:val="decimal"/>
      <w:lvlText w:val="%1."/>
      <w:lvlJc w:val="left"/>
      <w:pPr>
        <w:ind w:left="720" w:hanging="360"/>
      </w:pPr>
    </w:lvl>
    <w:lvl w:ilvl="1" w:tplc="9DAEC7C0">
      <w:start w:val="1"/>
      <w:numFmt w:val="lowerLetter"/>
      <w:lvlText w:val="%2."/>
      <w:lvlJc w:val="left"/>
      <w:pPr>
        <w:ind w:left="1440" w:hanging="360"/>
      </w:pPr>
    </w:lvl>
    <w:lvl w:ilvl="2" w:tplc="B99879DE">
      <w:start w:val="1"/>
      <w:numFmt w:val="lowerRoman"/>
      <w:lvlText w:val="%3."/>
      <w:lvlJc w:val="right"/>
      <w:pPr>
        <w:ind w:left="2160" w:hanging="180"/>
      </w:pPr>
    </w:lvl>
    <w:lvl w:ilvl="3" w:tplc="CAAA5718">
      <w:start w:val="1"/>
      <w:numFmt w:val="decimal"/>
      <w:lvlText w:val="%4."/>
      <w:lvlJc w:val="left"/>
      <w:pPr>
        <w:ind w:left="2880" w:hanging="360"/>
      </w:pPr>
    </w:lvl>
    <w:lvl w:ilvl="4" w:tplc="CB760F0E">
      <w:start w:val="1"/>
      <w:numFmt w:val="lowerLetter"/>
      <w:lvlText w:val="%5."/>
      <w:lvlJc w:val="left"/>
      <w:pPr>
        <w:ind w:left="3600" w:hanging="360"/>
      </w:pPr>
    </w:lvl>
    <w:lvl w:ilvl="5" w:tplc="C90A4048">
      <w:start w:val="1"/>
      <w:numFmt w:val="lowerRoman"/>
      <w:lvlText w:val="%6."/>
      <w:lvlJc w:val="right"/>
      <w:pPr>
        <w:ind w:left="4320" w:hanging="180"/>
      </w:pPr>
    </w:lvl>
    <w:lvl w:ilvl="6" w:tplc="8FB6B524">
      <w:start w:val="1"/>
      <w:numFmt w:val="decimal"/>
      <w:lvlText w:val="%7."/>
      <w:lvlJc w:val="left"/>
      <w:pPr>
        <w:ind w:left="5040" w:hanging="360"/>
      </w:pPr>
    </w:lvl>
    <w:lvl w:ilvl="7" w:tplc="D2825E82">
      <w:start w:val="1"/>
      <w:numFmt w:val="lowerLetter"/>
      <w:lvlText w:val="%8."/>
      <w:lvlJc w:val="left"/>
      <w:pPr>
        <w:ind w:left="5760" w:hanging="360"/>
      </w:pPr>
    </w:lvl>
    <w:lvl w:ilvl="8" w:tplc="2A4E740E">
      <w:start w:val="1"/>
      <w:numFmt w:val="lowerRoman"/>
      <w:lvlText w:val="%9."/>
      <w:lvlJc w:val="right"/>
      <w:pPr>
        <w:ind w:left="6480" w:hanging="180"/>
      </w:pPr>
    </w:lvl>
  </w:abstractNum>
  <w:abstractNum w:abstractNumId="5" w15:restartNumberingAfterBreak="0">
    <w:nsid w:val="0BAC7E9F"/>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0C804A1F"/>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0E087705"/>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18DE4113"/>
    <w:multiLevelType w:val="hybridMultilevel"/>
    <w:tmpl w:val="FFFFFFFF"/>
    <w:lvl w:ilvl="0" w:tplc="62FA794C">
      <w:start w:val="1"/>
      <w:numFmt w:val="bullet"/>
      <w:lvlText w:val=""/>
      <w:lvlJc w:val="left"/>
      <w:pPr>
        <w:ind w:left="720" w:hanging="360"/>
      </w:pPr>
      <w:rPr>
        <w:rFonts w:hint="default" w:ascii="Symbol" w:hAnsi="Symbol"/>
      </w:rPr>
    </w:lvl>
    <w:lvl w:ilvl="1" w:tplc="B81A63D8">
      <w:start w:val="1"/>
      <w:numFmt w:val="bullet"/>
      <w:lvlText w:val="o"/>
      <w:lvlJc w:val="left"/>
      <w:pPr>
        <w:ind w:left="1440" w:hanging="360"/>
      </w:pPr>
      <w:rPr>
        <w:rFonts w:hint="default" w:ascii="Courier New" w:hAnsi="Courier New"/>
      </w:rPr>
    </w:lvl>
    <w:lvl w:ilvl="2" w:tplc="F6140738">
      <w:start w:val="1"/>
      <w:numFmt w:val="bullet"/>
      <w:lvlText w:val=""/>
      <w:lvlJc w:val="left"/>
      <w:pPr>
        <w:ind w:left="2160" w:hanging="360"/>
      </w:pPr>
      <w:rPr>
        <w:rFonts w:hint="default" w:ascii="Wingdings" w:hAnsi="Wingdings"/>
      </w:rPr>
    </w:lvl>
    <w:lvl w:ilvl="3" w:tplc="6988F9A4">
      <w:start w:val="1"/>
      <w:numFmt w:val="bullet"/>
      <w:lvlText w:val=""/>
      <w:lvlJc w:val="left"/>
      <w:pPr>
        <w:ind w:left="2880" w:hanging="360"/>
      </w:pPr>
      <w:rPr>
        <w:rFonts w:hint="default" w:ascii="Symbol" w:hAnsi="Symbol"/>
      </w:rPr>
    </w:lvl>
    <w:lvl w:ilvl="4" w:tplc="99D88B46">
      <w:start w:val="1"/>
      <w:numFmt w:val="bullet"/>
      <w:lvlText w:val="o"/>
      <w:lvlJc w:val="left"/>
      <w:pPr>
        <w:ind w:left="3600" w:hanging="360"/>
      </w:pPr>
      <w:rPr>
        <w:rFonts w:hint="default" w:ascii="Courier New" w:hAnsi="Courier New"/>
      </w:rPr>
    </w:lvl>
    <w:lvl w:ilvl="5" w:tplc="A796A31A">
      <w:start w:val="1"/>
      <w:numFmt w:val="bullet"/>
      <w:lvlText w:val=""/>
      <w:lvlJc w:val="left"/>
      <w:pPr>
        <w:ind w:left="4320" w:hanging="360"/>
      </w:pPr>
      <w:rPr>
        <w:rFonts w:hint="default" w:ascii="Wingdings" w:hAnsi="Wingdings"/>
      </w:rPr>
    </w:lvl>
    <w:lvl w:ilvl="6" w:tplc="B59CBF46">
      <w:start w:val="1"/>
      <w:numFmt w:val="bullet"/>
      <w:lvlText w:val=""/>
      <w:lvlJc w:val="left"/>
      <w:pPr>
        <w:ind w:left="5040" w:hanging="360"/>
      </w:pPr>
      <w:rPr>
        <w:rFonts w:hint="default" w:ascii="Symbol" w:hAnsi="Symbol"/>
      </w:rPr>
    </w:lvl>
    <w:lvl w:ilvl="7" w:tplc="7968194E">
      <w:start w:val="1"/>
      <w:numFmt w:val="bullet"/>
      <w:lvlText w:val="o"/>
      <w:lvlJc w:val="left"/>
      <w:pPr>
        <w:ind w:left="5760" w:hanging="360"/>
      </w:pPr>
      <w:rPr>
        <w:rFonts w:hint="default" w:ascii="Courier New" w:hAnsi="Courier New"/>
      </w:rPr>
    </w:lvl>
    <w:lvl w:ilvl="8" w:tplc="38F6B192">
      <w:start w:val="1"/>
      <w:numFmt w:val="bullet"/>
      <w:lvlText w:val=""/>
      <w:lvlJc w:val="left"/>
      <w:pPr>
        <w:ind w:left="6480" w:hanging="360"/>
      </w:pPr>
      <w:rPr>
        <w:rFonts w:hint="default" w:ascii="Wingdings" w:hAnsi="Wingdings"/>
      </w:rPr>
    </w:lvl>
  </w:abstractNum>
  <w:abstractNum w:abstractNumId="9" w15:restartNumberingAfterBreak="0">
    <w:nsid w:val="1966E3BA"/>
    <w:multiLevelType w:val="multilevel"/>
    <w:tmpl w:val="B0E60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19E17535"/>
    <w:multiLevelType w:val="hybridMultilevel"/>
    <w:tmpl w:val="FFFFFFFF"/>
    <w:lvl w:ilvl="0" w:tplc="775C85E4">
      <w:start w:val="1"/>
      <w:numFmt w:val="bullet"/>
      <w:lvlText w:val=""/>
      <w:lvlJc w:val="left"/>
      <w:pPr>
        <w:ind w:left="720" w:hanging="360"/>
      </w:pPr>
      <w:rPr>
        <w:rFonts w:hint="default" w:ascii="Symbol" w:hAnsi="Symbol"/>
      </w:rPr>
    </w:lvl>
    <w:lvl w:ilvl="1" w:tplc="ED742BC0">
      <w:start w:val="1"/>
      <w:numFmt w:val="bullet"/>
      <w:lvlText w:val="o"/>
      <w:lvlJc w:val="left"/>
      <w:pPr>
        <w:ind w:left="1440" w:hanging="360"/>
      </w:pPr>
      <w:rPr>
        <w:rFonts w:hint="default" w:ascii="Courier New" w:hAnsi="Courier New"/>
      </w:rPr>
    </w:lvl>
    <w:lvl w:ilvl="2" w:tplc="F10CE332">
      <w:start w:val="1"/>
      <w:numFmt w:val="bullet"/>
      <w:lvlText w:val=""/>
      <w:lvlJc w:val="left"/>
      <w:pPr>
        <w:ind w:left="2160" w:hanging="360"/>
      </w:pPr>
      <w:rPr>
        <w:rFonts w:hint="default" w:ascii="Wingdings" w:hAnsi="Wingdings"/>
      </w:rPr>
    </w:lvl>
    <w:lvl w:ilvl="3" w:tplc="7D90A03E">
      <w:start w:val="1"/>
      <w:numFmt w:val="bullet"/>
      <w:lvlText w:val=""/>
      <w:lvlJc w:val="left"/>
      <w:pPr>
        <w:ind w:left="2880" w:hanging="360"/>
      </w:pPr>
      <w:rPr>
        <w:rFonts w:hint="default" w:ascii="Symbol" w:hAnsi="Symbol"/>
      </w:rPr>
    </w:lvl>
    <w:lvl w:ilvl="4" w:tplc="160635AE">
      <w:start w:val="1"/>
      <w:numFmt w:val="bullet"/>
      <w:lvlText w:val="o"/>
      <w:lvlJc w:val="left"/>
      <w:pPr>
        <w:ind w:left="3600" w:hanging="360"/>
      </w:pPr>
      <w:rPr>
        <w:rFonts w:hint="default" w:ascii="Courier New" w:hAnsi="Courier New"/>
      </w:rPr>
    </w:lvl>
    <w:lvl w:ilvl="5" w:tplc="B7908132">
      <w:start w:val="1"/>
      <w:numFmt w:val="bullet"/>
      <w:lvlText w:val=""/>
      <w:lvlJc w:val="left"/>
      <w:pPr>
        <w:ind w:left="4320" w:hanging="360"/>
      </w:pPr>
      <w:rPr>
        <w:rFonts w:hint="default" w:ascii="Wingdings" w:hAnsi="Wingdings"/>
      </w:rPr>
    </w:lvl>
    <w:lvl w:ilvl="6" w:tplc="EBA4899E">
      <w:start w:val="1"/>
      <w:numFmt w:val="bullet"/>
      <w:lvlText w:val=""/>
      <w:lvlJc w:val="left"/>
      <w:pPr>
        <w:ind w:left="5040" w:hanging="360"/>
      </w:pPr>
      <w:rPr>
        <w:rFonts w:hint="default" w:ascii="Symbol" w:hAnsi="Symbol"/>
      </w:rPr>
    </w:lvl>
    <w:lvl w:ilvl="7" w:tplc="E1864F28">
      <w:start w:val="1"/>
      <w:numFmt w:val="bullet"/>
      <w:lvlText w:val="o"/>
      <w:lvlJc w:val="left"/>
      <w:pPr>
        <w:ind w:left="5760" w:hanging="360"/>
      </w:pPr>
      <w:rPr>
        <w:rFonts w:hint="default" w:ascii="Courier New" w:hAnsi="Courier New"/>
      </w:rPr>
    </w:lvl>
    <w:lvl w:ilvl="8" w:tplc="45066280">
      <w:start w:val="1"/>
      <w:numFmt w:val="bullet"/>
      <w:lvlText w:val=""/>
      <w:lvlJc w:val="left"/>
      <w:pPr>
        <w:ind w:left="6480" w:hanging="360"/>
      </w:pPr>
      <w:rPr>
        <w:rFonts w:hint="default" w:ascii="Wingdings" w:hAnsi="Wingdings"/>
      </w:rPr>
    </w:lvl>
  </w:abstractNum>
  <w:abstractNum w:abstractNumId="11" w15:restartNumberingAfterBreak="0">
    <w:nsid w:val="1BDD2DCF"/>
    <w:multiLevelType w:val="hybridMultilevel"/>
    <w:tmpl w:val="FFFFFFFF"/>
    <w:lvl w:ilvl="0" w:tplc="3F60C1D0">
      <w:start w:val="1"/>
      <w:numFmt w:val="decimal"/>
      <w:lvlText w:val="%1."/>
      <w:lvlJc w:val="left"/>
      <w:pPr>
        <w:ind w:left="720" w:hanging="360"/>
      </w:pPr>
    </w:lvl>
    <w:lvl w:ilvl="1" w:tplc="E7FA23AA">
      <w:start w:val="1"/>
      <w:numFmt w:val="lowerLetter"/>
      <w:lvlText w:val="%2."/>
      <w:lvlJc w:val="left"/>
      <w:pPr>
        <w:ind w:left="1440" w:hanging="360"/>
      </w:pPr>
    </w:lvl>
    <w:lvl w:ilvl="2" w:tplc="AE00C322">
      <w:start w:val="1"/>
      <w:numFmt w:val="lowerRoman"/>
      <w:lvlText w:val="%3."/>
      <w:lvlJc w:val="right"/>
      <w:pPr>
        <w:ind w:left="2160" w:hanging="180"/>
      </w:pPr>
    </w:lvl>
    <w:lvl w:ilvl="3" w:tplc="84B470C4">
      <w:start w:val="1"/>
      <w:numFmt w:val="decimal"/>
      <w:lvlText w:val="%4."/>
      <w:lvlJc w:val="left"/>
      <w:pPr>
        <w:ind w:left="2880" w:hanging="360"/>
      </w:pPr>
    </w:lvl>
    <w:lvl w:ilvl="4" w:tplc="81E008A2">
      <w:start w:val="1"/>
      <w:numFmt w:val="lowerLetter"/>
      <w:lvlText w:val="%5."/>
      <w:lvlJc w:val="left"/>
      <w:pPr>
        <w:ind w:left="3600" w:hanging="360"/>
      </w:pPr>
    </w:lvl>
    <w:lvl w:ilvl="5" w:tplc="9C0A9A66">
      <w:start w:val="1"/>
      <w:numFmt w:val="lowerRoman"/>
      <w:lvlText w:val="%6."/>
      <w:lvlJc w:val="right"/>
      <w:pPr>
        <w:ind w:left="4320" w:hanging="180"/>
      </w:pPr>
    </w:lvl>
    <w:lvl w:ilvl="6" w:tplc="C52A81E6">
      <w:start w:val="1"/>
      <w:numFmt w:val="decimal"/>
      <w:lvlText w:val="%7."/>
      <w:lvlJc w:val="left"/>
      <w:pPr>
        <w:ind w:left="5040" w:hanging="360"/>
      </w:pPr>
    </w:lvl>
    <w:lvl w:ilvl="7" w:tplc="D58846A0">
      <w:start w:val="1"/>
      <w:numFmt w:val="lowerLetter"/>
      <w:lvlText w:val="%8."/>
      <w:lvlJc w:val="left"/>
      <w:pPr>
        <w:ind w:left="5760" w:hanging="360"/>
      </w:pPr>
    </w:lvl>
    <w:lvl w:ilvl="8" w:tplc="F7B44A38">
      <w:start w:val="1"/>
      <w:numFmt w:val="lowerRoman"/>
      <w:lvlText w:val="%9."/>
      <w:lvlJc w:val="right"/>
      <w:pPr>
        <w:ind w:left="6480" w:hanging="180"/>
      </w:pPr>
    </w:lvl>
  </w:abstractNum>
  <w:abstractNum w:abstractNumId="12" w15:restartNumberingAfterBreak="0">
    <w:nsid w:val="1C3F5902"/>
    <w:multiLevelType w:val="hybridMultilevel"/>
    <w:tmpl w:val="FFFFFFFF"/>
    <w:lvl w:ilvl="0" w:tplc="C438210E">
      <w:start w:val="1"/>
      <w:numFmt w:val="bullet"/>
      <w:lvlText w:val=""/>
      <w:lvlJc w:val="left"/>
      <w:pPr>
        <w:ind w:left="720" w:hanging="360"/>
      </w:pPr>
      <w:rPr>
        <w:rFonts w:hint="default" w:ascii="Symbol" w:hAnsi="Symbol"/>
      </w:rPr>
    </w:lvl>
    <w:lvl w:ilvl="1" w:tplc="5DD2D0E2">
      <w:start w:val="1"/>
      <w:numFmt w:val="bullet"/>
      <w:lvlText w:val="o"/>
      <w:lvlJc w:val="left"/>
      <w:pPr>
        <w:ind w:left="1440" w:hanging="360"/>
      </w:pPr>
      <w:rPr>
        <w:rFonts w:hint="default" w:ascii="Courier New" w:hAnsi="Courier New"/>
      </w:rPr>
    </w:lvl>
    <w:lvl w:ilvl="2" w:tplc="2C9E10D0">
      <w:start w:val="1"/>
      <w:numFmt w:val="bullet"/>
      <w:lvlText w:val=""/>
      <w:lvlJc w:val="left"/>
      <w:pPr>
        <w:ind w:left="2160" w:hanging="360"/>
      </w:pPr>
      <w:rPr>
        <w:rFonts w:hint="default" w:ascii="Wingdings" w:hAnsi="Wingdings"/>
      </w:rPr>
    </w:lvl>
    <w:lvl w:ilvl="3" w:tplc="504CD526">
      <w:start w:val="1"/>
      <w:numFmt w:val="bullet"/>
      <w:lvlText w:val=""/>
      <w:lvlJc w:val="left"/>
      <w:pPr>
        <w:ind w:left="2880" w:hanging="360"/>
      </w:pPr>
      <w:rPr>
        <w:rFonts w:hint="default" w:ascii="Symbol" w:hAnsi="Symbol"/>
      </w:rPr>
    </w:lvl>
    <w:lvl w:ilvl="4" w:tplc="A96AB9AA">
      <w:start w:val="1"/>
      <w:numFmt w:val="bullet"/>
      <w:lvlText w:val="o"/>
      <w:lvlJc w:val="left"/>
      <w:pPr>
        <w:ind w:left="3600" w:hanging="360"/>
      </w:pPr>
      <w:rPr>
        <w:rFonts w:hint="default" w:ascii="Courier New" w:hAnsi="Courier New"/>
      </w:rPr>
    </w:lvl>
    <w:lvl w:ilvl="5" w:tplc="34C6FCCE">
      <w:start w:val="1"/>
      <w:numFmt w:val="bullet"/>
      <w:lvlText w:val=""/>
      <w:lvlJc w:val="left"/>
      <w:pPr>
        <w:ind w:left="4320" w:hanging="360"/>
      </w:pPr>
      <w:rPr>
        <w:rFonts w:hint="default" w:ascii="Wingdings" w:hAnsi="Wingdings"/>
      </w:rPr>
    </w:lvl>
    <w:lvl w:ilvl="6" w:tplc="34947E98">
      <w:start w:val="1"/>
      <w:numFmt w:val="bullet"/>
      <w:lvlText w:val=""/>
      <w:lvlJc w:val="left"/>
      <w:pPr>
        <w:ind w:left="5040" w:hanging="360"/>
      </w:pPr>
      <w:rPr>
        <w:rFonts w:hint="default" w:ascii="Symbol" w:hAnsi="Symbol"/>
      </w:rPr>
    </w:lvl>
    <w:lvl w:ilvl="7" w:tplc="11C4D58E">
      <w:start w:val="1"/>
      <w:numFmt w:val="bullet"/>
      <w:lvlText w:val="o"/>
      <w:lvlJc w:val="left"/>
      <w:pPr>
        <w:ind w:left="5760" w:hanging="360"/>
      </w:pPr>
      <w:rPr>
        <w:rFonts w:hint="default" w:ascii="Courier New" w:hAnsi="Courier New"/>
      </w:rPr>
    </w:lvl>
    <w:lvl w:ilvl="8" w:tplc="31FCF77A">
      <w:start w:val="1"/>
      <w:numFmt w:val="bullet"/>
      <w:lvlText w:val=""/>
      <w:lvlJc w:val="left"/>
      <w:pPr>
        <w:ind w:left="6480" w:hanging="360"/>
      </w:pPr>
      <w:rPr>
        <w:rFonts w:hint="default" w:ascii="Wingdings" w:hAnsi="Wingdings"/>
      </w:rPr>
    </w:lvl>
  </w:abstractNum>
  <w:abstractNum w:abstractNumId="13" w15:restartNumberingAfterBreak="0">
    <w:nsid w:val="1CCA2C9A"/>
    <w:multiLevelType w:val="hybridMultilevel"/>
    <w:tmpl w:val="FFFFFFFF"/>
    <w:lvl w:ilvl="0" w:tplc="7C6A7A1C">
      <w:start w:val="1"/>
      <w:numFmt w:val="bullet"/>
      <w:lvlText w:val=""/>
      <w:lvlJc w:val="left"/>
      <w:pPr>
        <w:ind w:left="720" w:hanging="360"/>
      </w:pPr>
      <w:rPr>
        <w:rFonts w:hint="default" w:ascii="Symbol" w:hAnsi="Symbol"/>
      </w:rPr>
    </w:lvl>
    <w:lvl w:ilvl="1" w:tplc="0B5C32F2">
      <w:start w:val="1"/>
      <w:numFmt w:val="bullet"/>
      <w:lvlText w:val="o"/>
      <w:lvlJc w:val="left"/>
      <w:pPr>
        <w:ind w:left="1440" w:hanging="360"/>
      </w:pPr>
      <w:rPr>
        <w:rFonts w:hint="default" w:ascii="Courier New" w:hAnsi="Courier New"/>
      </w:rPr>
    </w:lvl>
    <w:lvl w:ilvl="2" w:tplc="ED22CA5E">
      <w:start w:val="1"/>
      <w:numFmt w:val="bullet"/>
      <w:lvlText w:val=""/>
      <w:lvlJc w:val="left"/>
      <w:pPr>
        <w:ind w:left="2160" w:hanging="360"/>
      </w:pPr>
      <w:rPr>
        <w:rFonts w:hint="default" w:ascii="Wingdings" w:hAnsi="Wingdings"/>
      </w:rPr>
    </w:lvl>
    <w:lvl w:ilvl="3" w:tplc="0834FD28">
      <w:start w:val="1"/>
      <w:numFmt w:val="bullet"/>
      <w:lvlText w:val=""/>
      <w:lvlJc w:val="left"/>
      <w:pPr>
        <w:ind w:left="2880" w:hanging="360"/>
      </w:pPr>
      <w:rPr>
        <w:rFonts w:hint="default" w:ascii="Symbol" w:hAnsi="Symbol"/>
      </w:rPr>
    </w:lvl>
    <w:lvl w:ilvl="4" w:tplc="6E1EDB96">
      <w:start w:val="1"/>
      <w:numFmt w:val="bullet"/>
      <w:lvlText w:val="o"/>
      <w:lvlJc w:val="left"/>
      <w:pPr>
        <w:ind w:left="3600" w:hanging="360"/>
      </w:pPr>
      <w:rPr>
        <w:rFonts w:hint="default" w:ascii="Courier New" w:hAnsi="Courier New"/>
      </w:rPr>
    </w:lvl>
    <w:lvl w:ilvl="5" w:tplc="91667D4C">
      <w:start w:val="1"/>
      <w:numFmt w:val="bullet"/>
      <w:lvlText w:val=""/>
      <w:lvlJc w:val="left"/>
      <w:pPr>
        <w:ind w:left="4320" w:hanging="360"/>
      </w:pPr>
      <w:rPr>
        <w:rFonts w:hint="default" w:ascii="Wingdings" w:hAnsi="Wingdings"/>
      </w:rPr>
    </w:lvl>
    <w:lvl w:ilvl="6" w:tplc="3D707C82">
      <w:start w:val="1"/>
      <w:numFmt w:val="bullet"/>
      <w:lvlText w:val=""/>
      <w:lvlJc w:val="left"/>
      <w:pPr>
        <w:ind w:left="5040" w:hanging="360"/>
      </w:pPr>
      <w:rPr>
        <w:rFonts w:hint="default" w:ascii="Symbol" w:hAnsi="Symbol"/>
      </w:rPr>
    </w:lvl>
    <w:lvl w:ilvl="7" w:tplc="0BFAF0FC">
      <w:start w:val="1"/>
      <w:numFmt w:val="bullet"/>
      <w:lvlText w:val="o"/>
      <w:lvlJc w:val="left"/>
      <w:pPr>
        <w:ind w:left="5760" w:hanging="360"/>
      </w:pPr>
      <w:rPr>
        <w:rFonts w:hint="default" w:ascii="Courier New" w:hAnsi="Courier New"/>
      </w:rPr>
    </w:lvl>
    <w:lvl w:ilvl="8" w:tplc="B6C07150">
      <w:start w:val="1"/>
      <w:numFmt w:val="bullet"/>
      <w:lvlText w:val=""/>
      <w:lvlJc w:val="left"/>
      <w:pPr>
        <w:ind w:left="6480" w:hanging="360"/>
      </w:pPr>
      <w:rPr>
        <w:rFonts w:hint="default" w:ascii="Wingdings" w:hAnsi="Wingdings"/>
      </w:rPr>
    </w:lvl>
  </w:abstractNum>
  <w:abstractNum w:abstractNumId="14" w15:restartNumberingAfterBreak="0">
    <w:nsid w:val="1EFB2843"/>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15:restartNumberingAfterBreak="0">
    <w:nsid w:val="201E55B9"/>
    <w:multiLevelType w:val="hybridMultilevel"/>
    <w:tmpl w:val="FFFFFFFF"/>
    <w:lvl w:ilvl="0" w:tplc="D8363474">
      <w:start w:val="1"/>
      <w:numFmt w:val="bullet"/>
      <w:lvlText w:val=""/>
      <w:lvlJc w:val="left"/>
      <w:pPr>
        <w:ind w:left="720" w:hanging="360"/>
      </w:pPr>
      <w:rPr>
        <w:rFonts w:hint="default" w:ascii="Symbol" w:hAnsi="Symbol"/>
      </w:rPr>
    </w:lvl>
    <w:lvl w:ilvl="1" w:tplc="AFC22DC4">
      <w:start w:val="1"/>
      <w:numFmt w:val="bullet"/>
      <w:lvlText w:val="o"/>
      <w:lvlJc w:val="left"/>
      <w:pPr>
        <w:ind w:left="1440" w:hanging="360"/>
      </w:pPr>
      <w:rPr>
        <w:rFonts w:hint="default" w:ascii="Courier New" w:hAnsi="Courier New"/>
      </w:rPr>
    </w:lvl>
    <w:lvl w:ilvl="2" w:tplc="1890C10C">
      <w:start w:val="1"/>
      <w:numFmt w:val="bullet"/>
      <w:lvlText w:val=""/>
      <w:lvlJc w:val="left"/>
      <w:pPr>
        <w:ind w:left="2160" w:hanging="360"/>
      </w:pPr>
      <w:rPr>
        <w:rFonts w:hint="default" w:ascii="Wingdings" w:hAnsi="Wingdings"/>
      </w:rPr>
    </w:lvl>
    <w:lvl w:ilvl="3" w:tplc="6FA4602A">
      <w:start w:val="1"/>
      <w:numFmt w:val="bullet"/>
      <w:lvlText w:val=""/>
      <w:lvlJc w:val="left"/>
      <w:pPr>
        <w:ind w:left="2880" w:hanging="360"/>
      </w:pPr>
      <w:rPr>
        <w:rFonts w:hint="default" w:ascii="Symbol" w:hAnsi="Symbol"/>
      </w:rPr>
    </w:lvl>
    <w:lvl w:ilvl="4" w:tplc="976CA9BE">
      <w:start w:val="1"/>
      <w:numFmt w:val="bullet"/>
      <w:lvlText w:val="o"/>
      <w:lvlJc w:val="left"/>
      <w:pPr>
        <w:ind w:left="3600" w:hanging="360"/>
      </w:pPr>
      <w:rPr>
        <w:rFonts w:hint="default" w:ascii="Courier New" w:hAnsi="Courier New"/>
      </w:rPr>
    </w:lvl>
    <w:lvl w:ilvl="5" w:tplc="8F2E3B24">
      <w:start w:val="1"/>
      <w:numFmt w:val="bullet"/>
      <w:lvlText w:val=""/>
      <w:lvlJc w:val="left"/>
      <w:pPr>
        <w:ind w:left="4320" w:hanging="360"/>
      </w:pPr>
      <w:rPr>
        <w:rFonts w:hint="default" w:ascii="Wingdings" w:hAnsi="Wingdings"/>
      </w:rPr>
    </w:lvl>
    <w:lvl w:ilvl="6" w:tplc="2C029228">
      <w:start w:val="1"/>
      <w:numFmt w:val="bullet"/>
      <w:lvlText w:val=""/>
      <w:lvlJc w:val="left"/>
      <w:pPr>
        <w:ind w:left="5040" w:hanging="360"/>
      </w:pPr>
      <w:rPr>
        <w:rFonts w:hint="default" w:ascii="Symbol" w:hAnsi="Symbol"/>
      </w:rPr>
    </w:lvl>
    <w:lvl w:ilvl="7" w:tplc="A7981C7C">
      <w:start w:val="1"/>
      <w:numFmt w:val="bullet"/>
      <w:lvlText w:val="o"/>
      <w:lvlJc w:val="left"/>
      <w:pPr>
        <w:ind w:left="5760" w:hanging="360"/>
      </w:pPr>
      <w:rPr>
        <w:rFonts w:hint="default" w:ascii="Courier New" w:hAnsi="Courier New"/>
      </w:rPr>
    </w:lvl>
    <w:lvl w:ilvl="8" w:tplc="30E2B35A">
      <w:start w:val="1"/>
      <w:numFmt w:val="bullet"/>
      <w:lvlText w:val=""/>
      <w:lvlJc w:val="left"/>
      <w:pPr>
        <w:ind w:left="6480" w:hanging="360"/>
      </w:pPr>
      <w:rPr>
        <w:rFonts w:hint="default" w:ascii="Wingdings" w:hAnsi="Wingdings"/>
      </w:rPr>
    </w:lvl>
  </w:abstractNum>
  <w:abstractNum w:abstractNumId="16" w15:restartNumberingAfterBreak="0">
    <w:nsid w:val="204779C9"/>
    <w:multiLevelType w:val="hybridMultilevel"/>
    <w:tmpl w:val="FFFFFFFF"/>
    <w:lvl w:ilvl="0" w:tplc="DDB61F9E">
      <w:start w:val="1"/>
      <w:numFmt w:val="bullet"/>
      <w:lvlText w:val=""/>
      <w:lvlJc w:val="left"/>
      <w:pPr>
        <w:ind w:left="720" w:hanging="360"/>
      </w:pPr>
      <w:rPr>
        <w:rFonts w:hint="default" w:ascii="Symbol" w:hAnsi="Symbol"/>
      </w:rPr>
    </w:lvl>
    <w:lvl w:ilvl="1" w:tplc="50DA1168">
      <w:start w:val="1"/>
      <w:numFmt w:val="bullet"/>
      <w:lvlText w:val="o"/>
      <w:lvlJc w:val="left"/>
      <w:pPr>
        <w:ind w:left="1440" w:hanging="360"/>
      </w:pPr>
      <w:rPr>
        <w:rFonts w:hint="default" w:ascii="Courier New" w:hAnsi="Courier New"/>
      </w:rPr>
    </w:lvl>
    <w:lvl w:ilvl="2" w:tplc="4720EA68">
      <w:start w:val="1"/>
      <w:numFmt w:val="bullet"/>
      <w:lvlText w:val=""/>
      <w:lvlJc w:val="left"/>
      <w:pPr>
        <w:ind w:left="2160" w:hanging="360"/>
      </w:pPr>
      <w:rPr>
        <w:rFonts w:hint="default" w:ascii="Wingdings" w:hAnsi="Wingdings"/>
      </w:rPr>
    </w:lvl>
    <w:lvl w:ilvl="3" w:tplc="48C89D1A">
      <w:start w:val="1"/>
      <w:numFmt w:val="bullet"/>
      <w:lvlText w:val=""/>
      <w:lvlJc w:val="left"/>
      <w:pPr>
        <w:ind w:left="2880" w:hanging="360"/>
      </w:pPr>
      <w:rPr>
        <w:rFonts w:hint="default" w:ascii="Symbol" w:hAnsi="Symbol"/>
      </w:rPr>
    </w:lvl>
    <w:lvl w:ilvl="4" w:tplc="564AA84A">
      <w:start w:val="1"/>
      <w:numFmt w:val="bullet"/>
      <w:lvlText w:val="o"/>
      <w:lvlJc w:val="left"/>
      <w:pPr>
        <w:ind w:left="3600" w:hanging="360"/>
      </w:pPr>
      <w:rPr>
        <w:rFonts w:hint="default" w:ascii="Courier New" w:hAnsi="Courier New"/>
      </w:rPr>
    </w:lvl>
    <w:lvl w:ilvl="5" w:tplc="9B48B4C0">
      <w:start w:val="1"/>
      <w:numFmt w:val="bullet"/>
      <w:lvlText w:val=""/>
      <w:lvlJc w:val="left"/>
      <w:pPr>
        <w:ind w:left="4320" w:hanging="360"/>
      </w:pPr>
      <w:rPr>
        <w:rFonts w:hint="default" w:ascii="Wingdings" w:hAnsi="Wingdings"/>
      </w:rPr>
    </w:lvl>
    <w:lvl w:ilvl="6" w:tplc="A8A4109A">
      <w:start w:val="1"/>
      <w:numFmt w:val="bullet"/>
      <w:lvlText w:val=""/>
      <w:lvlJc w:val="left"/>
      <w:pPr>
        <w:ind w:left="5040" w:hanging="360"/>
      </w:pPr>
      <w:rPr>
        <w:rFonts w:hint="default" w:ascii="Symbol" w:hAnsi="Symbol"/>
      </w:rPr>
    </w:lvl>
    <w:lvl w:ilvl="7" w:tplc="64C4240C">
      <w:start w:val="1"/>
      <w:numFmt w:val="bullet"/>
      <w:lvlText w:val="o"/>
      <w:lvlJc w:val="left"/>
      <w:pPr>
        <w:ind w:left="5760" w:hanging="360"/>
      </w:pPr>
      <w:rPr>
        <w:rFonts w:hint="default" w:ascii="Courier New" w:hAnsi="Courier New"/>
      </w:rPr>
    </w:lvl>
    <w:lvl w:ilvl="8" w:tplc="3C9A4F48">
      <w:start w:val="1"/>
      <w:numFmt w:val="bullet"/>
      <w:lvlText w:val=""/>
      <w:lvlJc w:val="left"/>
      <w:pPr>
        <w:ind w:left="6480" w:hanging="360"/>
      </w:pPr>
      <w:rPr>
        <w:rFonts w:hint="default" w:ascii="Wingdings" w:hAnsi="Wingdings"/>
      </w:rPr>
    </w:lvl>
  </w:abstractNum>
  <w:abstractNum w:abstractNumId="17" w15:restartNumberingAfterBreak="0">
    <w:nsid w:val="21143005"/>
    <w:multiLevelType w:val="hybridMultilevel"/>
    <w:tmpl w:val="FFFFFFFF"/>
    <w:lvl w:ilvl="0" w:tplc="BAD4CD18">
      <w:start w:val="1"/>
      <w:numFmt w:val="bullet"/>
      <w:lvlText w:val=""/>
      <w:lvlJc w:val="left"/>
      <w:pPr>
        <w:ind w:left="720" w:hanging="360"/>
      </w:pPr>
      <w:rPr>
        <w:rFonts w:hint="default" w:ascii="Symbol" w:hAnsi="Symbol"/>
      </w:rPr>
    </w:lvl>
    <w:lvl w:ilvl="1" w:tplc="964AFE88">
      <w:start w:val="1"/>
      <w:numFmt w:val="bullet"/>
      <w:lvlText w:val="o"/>
      <w:lvlJc w:val="left"/>
      <w:pPr>
        <w:ind w:left="1440" w:hanging="360"/>
      </w:pPr>
      <w:rPr>
        <w:rFonts w:hint="default" w:ascii="Courier New" w:hAnsi="Courier New"/>
      </w:rPr>
    </w:lvl>
    <w:lvl w:ilvl="2" w:tplc="3820B656">
      <w:start w:val="1"/>
      <w:numFmt w:val="bullet"/>
      <w:lvlText w:val=""/>
      <w:lvlJc w:val="left"/>
      <w:pPr>
        <w:ind w:left="2160" w:hanging="360"/>
      </w:pPr>
      <w:rPr>
        <w:rFonts w:hint="default" w:ascii="Wingdings" w:hAnsi="Wingdings"/>
      </w:rPr>
    </w:lvl>
    <w:lvl w:ilvl="3" w:tplc="8A904F8C">
      <w:start w:val="1"/>
      <w:numFmt w:val="bullet"/>
      <w:lvlText w:val=""/>
      <w:lvlJc w:val="left"/>
      <w:pPr>
        <w:ind w:left="2880" w:hanging="360"/>
      </w:pPr>
      <w:rPr>
        <w:rFonts w:hint="default" w:ascii="Symbol" w:hAnsi="Symbol"/>
      </w:rPr>
    </w:lvl>
    <w:lvl w:ilvl="4" w:tplc="40740864">
      <w:start w:val="1"/>
      <w:numFmt w:val="bullet"/>
      <w:lvlText w:val="o"/>
      <w:lvlJc w:val="left"/>
      <w:pPr>
        <w:ind w:left="3600" w:hanging="360"/>
      </w:pPr>
      <w:rPr>
        <w:rFonts w:hint="default" w:ascii="Courier New" w:hAnsi="Courier New"/>
      </w:rPr>
    </w:lvl>
    <w:lvl w:ilvl="5" w:tplc="34FC13D6">
      <w:start w:val="1"/>
      <w:numFmt w:val="bullet"/>
      <w:lvlText w:val=""/>
      <w:lvlJc w:val="left"/>
      <w:pPr>
        <w:ind w:left="4320" w:hanging="360"/>
      </w:pPr>
      <w:rPr>
        <w:rFonts w:hint="default" w:ascii="Wingdings" w:hAnsi="Wingdings"/>
      </w:rPr>
    </w:lvl>
    <w:lvl w:ilvl="6" w:tplc="4A843EF0">
      <w:start w:val="1"/>
      <w:numFmt w:val="bullet"/>
      <w:lvlText w:val=""/>
      <w:lvlJc w:val="left"/>
      <w:pPr>
        <w:ind w:left="5040" w:hanging="360"/>
      </w:pPr>
      <w:rPr>
        <w:rFonts w:hint="default" w:ascii="Symbol" w:hAnsi="Symbol"/>
      </w:rPr>
    </w:lvl>
    <w:lvl w:ilvl="7" w:tplc="D048EFF4">
      <w:start w:val="1"/>
      <w:numFmt w:val="bullet"/>
      <w:lvlText w:val="o"/>
      <w:lvlJc w:val="left"/>
      <w:pPr>
        <w:ind w:left="5760" w:hanging="360"/>
      </w:pPr>
      <w:rPr>
        <w:rFonts w:hint="default" w:ascii="Courier New" w:hAnsi="Courier New"/>
      </w:rPr>
    </w:lvl>
    <w:lvl w:ilvl="8" w:tplc="06682FB8">
      <w:start w:val="1"/>
      <w:numFmt w:val="bullet"/>
      <w:lvlText w:val=""/>
      <w:lvlJc w:val="left"/>
      <w:pPr>
        <w:ind w:left="6480" w:hanging="360"/>
      </w:pPr>
      <w:rPr>
        <w:rFonts w:hint="default" w:ascii="Wingdings" w:hAnsi="Wingdings"/>
      </w:rPr>
    </w:lvl>
  </w:abstractNum>
  <w:abstractNum w:abstractNumId="18" w15:restartNumberingAfterBreak="0">
    <w:nsid w:val="2144719A"/>
    <w:multiLevelType w:val="hybridMultilevel"/>
    <w:tmpl w:val="FFFFFFFF"/>
    <w:lvl w:ilvl="0" w:tplc="D578E17A">
      <w:start w:val="1"/>
      <w:numFmt w:val="bullet"/>
      <w:lvlText w:val=""/>
      <w:lvlJc w:val="left"/>
      <w:pPr>
        <w:ind w:left="720" w:hanging="360"/>
      </w:pPr>
      <w:rPr>
        <w:rFonts w:hint="default" w:ascii="Symbol" w:hAnsi="Symbol"/>
      </w:rPr>
    </w:lvl>
    <w:lvl w:ilvl="1" w:tplc="9612977E">
      <w:start w:val="1"/>
      <w:numFmt w:val="bullet"/>
      <w:lvlText w:val="o"/>
      <w:lvlJc w:val="left"/>
      <w:pPr>
        <w:ind w:left="1440" w:hanging="360"/>
      </w:pPr>
      <w:rPr>
        <w:rFonts w:hint="default" w:ascii="Courier New" w:hAnsi="Courier New"/>
      </w:rPr>
    </w:lvl>
    <w:lvl w:ilvl="2" w:tplc="5F7C9C76">
      <w:start w:val="1"/>
      <w:numFmt w:val="bullet"/>
      <w:lvlText w:val=""/>
      <w:lvlJc w:val="left"/>
      <w:pPr>
        <w:ind w:left="2160" w:hanging="360"/>
      </w:pPr>
      <w:rPr>
        <w:rFonts w:hint="default" w:ascii="Wingdings" w:hAnsi="Wingdings"/>
      </w:rPr>
    </w:lvl>
    <w:lvl w:ilvl="3" w:tplc="EC32DE3C">
      <w:start w:val="1"/>
      <w:numFmt w:val="bullet"/>
      <w:lvlText w:val=""/>
      <w:lvlJc w:val="left"/>
      <w:pPr>
        <w:ind w:left="2880" w:hanging="360"/>
      </w:pPr>
      <w:rPr>
        <w:rFonts w:hint="default" w:ascii="Symbol" w:hAnsi="Symbol"/>
      </w:rPr>
    </w:lvl>
    <w:lvl w:ilvl="4" w:tplc="5216896A">
      <w:start w:val="1"/>
      <w:numFmt w:val="bullet"/>
      <w:lvlText w:val="o"/>
      <w:lvlJc w:val="left"/>
      <w:pPr>
        <w:ind w:left="3600" w:hanging="360"/>
      </w:pPr>
      <w:rPr>
        <w:rFonts w:hint="default" w:ascii="Courier New" w:hAnsi="Courier New"/>
      </w:rPr>
    </w:lvl>
    <w:lvl w:ilvl="5" w:tplc="2BFE0CAE">
      <w:start w:val="1"/>
      <w:numFmt w:val="bullet"/>
      <w:lvlText w:val=""/>
      <w:lvlJc w:val="left"/>
      <w:pPr>
        <w:ind w:left="4320" w:hanging="360"/>
      </w:pPr>
      <w:rPr>
        <w:rFonts w:hint="default" w:ascii="Wingdings" w:hAnsi="Wingdings"/>
      </w:rPr>
    </w:lvl>
    <w:lvl w:ilvl="6" w:tplc="C7440776">
      <w:start w:val="1"/>
      <w:numFmt w:val="bullet"/>
      <w:lvlText w:val=""/>
      <w:lvlJc w:val="left"/>
      <w:pPr>
        <w:ind w:left="5040" w:hanging="360"/>
      </w:pPr>
      <w:rPr>
        <w:rFonts w:hint="default" w:ascii="Symbol" w:hAnsi="Symbol"/>
      </w:rPr>
    </w:lvl>
    <w:lvl w:ilvl="7" w:tplc="B3E25674">
      <w:start w:val="1"/>
      <w:numFmt w:val="bullet"/>
      <w:lvlText w:val="o"/>
      <w:lvlJc w:val="left"/>
      <w:pPr>
        <w:ind w:left="5760" w:hanging="360"/>
      </w:pPr>
      <w:rPr>
        <w:rFonts w:hint="default" w:ascii="Courier New" w:hAnsi="Courier New"/>
      </w:rPr>
    </w:lvl>
    <w:lvl w:ilvl="8" w:tplc="3C18CA9E">
      <w:start w:val="1"/>
      <w:numFmt w:val="bullet"/>
      <w:lvlText w:val=""/>
      <w:lvlJc w:val="left"/>
      <w:pPr>
        <w:ind w:left="6480" w:hanging="360"/>
      </w:pPr>
      <w:rPr>
        <w:rFonts w:hint="default" w:ascii="Wingdings" w:hAnsi="Wingdings"/>
      </w:rPr>
    </w:lvl>
  </w:abstractNum>
  <w:abstractNum w:abstractNumId="19" w15:restartNumberingAfterBreak="0">
    <w:nsid w:val="2737262E"/>
    <w:multiLevelType w:val="hybridMultilevel"/>
    <w:tmpl w:val="FFFFFFFF"/>
    <w:lvl w:ilvl="0" w:tplc="F90E35EE">
      <w:start w:val="1"/>
      <w:numFmt w:val="bullet"/>
      <w:lvlText w:val=""/>
      <w:lvlJc w:val="left"/>
      <w:pPr>
        <w:ind w:left="720" w:hanging="360"/>
      </w:pPr>
      <w:rPr>
        <w:rFonts w:hint="default" w:ascii="Symbol" w:hAnsi="Symbol"/>
      </w:rPr>
    </w:lvl>
    <w:lvl w:ilvl="1" w:tplc="7CB6E218">
      <w:start w:val="1"/>
      <w:numFmt w:val="bullet"/>
      <w:lvlText w:val="o"/>
      <w:lvlJc w:val="left"/>
      <w:pPr>
        <w:ind w:left="1440" w:hanging="360"/>
      </w:pPr>
      <w:rPr>
        <w:rFonts w:hint="default" w:ascii="Courier New" w:hAnsi="Courier New"/>
      </w:rPr>
    </w:lvl>
    <w:lvl w:ilvl="2" w:tplc="2E26B714">
      <w:start w:val="1"/>
      <w:numFmt w:val="bullet"/>
      <w:lvlText w:val=""/>
      <w:lvlJc w:val="left"/>
      <w:pPr>
        <w:ind w:left="2160" w:hanging="360"/>
      </w:pPr>
      <w:rPr>
        <w:rFonts w:hint="default" w:ascii="Wingdings" w:hAnsi="Wingdings"/>
      </w:rPr>
    </w:lvl>
    <w:lvl w:ilvl="3" w:tplc="EED647FA">
      <w:start w:val="1"/>
      <w:numFmt w:val="bullet"/>
      <w:lvlText w:val=""/>
      <w:lvlJc w:val="left"/>
      <w:pPr>
        <w:ind w:left="2880" w:hanging="360"/>
      </w:pPr>
      <w:rPr>
        <w:rFonts w:hint="default" w:ascii="Symbol" w:hAnsi="Symbol"/>
      </w:rPr>
    </w:lvl>
    <w:lvl w:ilvl="4" w:tplc="B6F8E76A">
      <w:start w:val="1"/>
      <w:numFmt w:val="bullet"/>
      <w:lvlText w:val="o"/>
      <w:lvlJc w:val="left"/>
      <w:pPr>
        <w:ind w:left="3600" w:hanging="360"/>
      </w:pPr>
      <w:rPr>
        <w:rFonts w:hint="default" w:ascii="Courier New" w:hAnsi="Courier New"/>
      </w:rPr>
    </w:lvl>
    <w:lvl w:ilvl="5" w:tplc="73E47530">
      <w:start w:val="1"/>
      <w:numFmt w:val="bullet"/>
      <w:lvlText w:val=""/>
      <w:lvlJc w:val="left"/>
      <w:pPr>
        <w:ind w:left="4320" w:hanging="360"/>
      </w:pPr>
      <w:rPr>
        <w:rFonts w:hint="default" w:ascii="Wingdings" w:hAnsi="Wingdings"/>
      </w:rPr>
    </w:lvl>
    <w:lvl w:ilvl="6" w:tplc="182473BA">
      <w:start w:val="1"/>
      <w:numFmt w:val="bullet"/>
      <w:lvlText w:val=""/>
      <w:lvlJc w:val="left"/>
      <w:pPr>
        <w:ind w:left="5040" w:hanging="360"/>
      </w:pPr>
      <w:rPr>
        <w:rFonts w:hint="default" w:ascii="Symbol" w:hAnsi="Symbol"/>
      </w:rPr>
    </w:lvl>
    <w:lvl w:ilvl="7" w:tplc="3DCE8560">
      <w:start w:val="1"/>
      <w:numFmt w:val="bullet"/>
      <w:lvlText w:val="o"/>
      <w:lvlJc w:val="left"/>
      <w:pPr>
        <w:ind w:left="5760" w:hanging="360"/>
      </w:pPr>
      <w:rPr>
        <w:rFonts w:hint="default" w:ascii="Courier New" w:hAnsi="Courier New"/>
      </w:rPr>
    </w:lvl>
    <w:lvl w:ilvl="8" w:tplc="5016BD68">
      <w:start w:val="1"/>
      <w:numFmt w:val="bullet"/>
      <w:lvlText w:val=""/>
      <w:lvlJc w:val="left"/>
      <w:pPr>
        <w:ind w:left="6480" w:hanging="360"/>
      </w:pPr>
      <w:rPr>
        <w:rFonts w:hint="default" w:ascii="Wingdings" w:hAnsi="Wingdings"/>
      </w:rPr>
    </w:lvl>
  </w:abstractNum>
  <w:abstractNum w:abstractNumId="20" w15:restartNumberingAfterBreak="0">
    <w:nsid w:val="305016E8"/>
    <w:multiLevelType w:val="hybridMultilevel"/>
    <w:tmpl w:val="FFFFFFFF"/>
    <w:lvl w:ilvl="0" w:tplc="022A7B08">
      <w:start w:val="1"/>
      <w:numFmt w:val="bullet"/>
      <w:lvlText w:val=""/>
      <w:lvlJc w:val="left"/>
      <w:pPr>
        <w:ind w:left="720" w:hanging="360"/>
      </w:pPr>
      <w:rPr>
        <w:rFonts w:hint="default" w:ascii="Symbol" w:hAnsi="Symbol"/>
      </w:rPr>
    </w:lvl>
    <w:lvl w:ilvl="1" w:tplc="8600413E">
      <w:start w:val="1"/>
      <w:numFmt w:val="bullet"/>
      <w:lvlText w:val="o"/>
      <w:lvlJc w:val="left"/>
      <w:pPr>
        <w:ind w:left="1440" w:hanging="360"/>
      </w:pPr>
      <w:rPr>
        <w:rFonts w:hint="default" w:ascii="Courier New" w:hAnsi="Courier New"/>
      </w:rPr>
    </w:lvl>
    <w:lvl w:ilvl="2" w:tplc="7102D678">
      <w:start w:val="1"/>
      <w:numFmt w:val="bullet"/>
      <w:lvlText w:val=""/>
      <w:lvlJc w:val="left"/>
      <w:pPr>
        <w:ind w:left="2160" w:hanging="360"/>
      </w:pPr>
      <w:rPr>
        <w:rFonts w:hint="default" w:ascii="Wingdings" w:hAnsi="Wingdings"/>
      </w:rPr>
    </w:lvl>
    <w:lvl w:ilvl="3" w:tplc="6A7ECBCC">
      <w:start w:val="1"/>
      <w:numFmt w:val="bullet"/>
      <w:lvlText w:val=""/>
      <w:lvlJc w:val="left"/>
      <w:pPr>
        <w:ind w:left="2880" w:hanging="360"/>
      </w:pPr>
      <w:rPr>
        <w:rFonts w:hint="default" w:ascii="Symbol" w:hAnsi="Symbol"/>
      </w:rPr>
    </w:lvl>
    <w:lvl w:ilvl="4" w:tplc="E0FE1826">
      <w:start w:val="1"/>
      <w:numFmt w:val="bullet"/>
      <w:lvlText w:val="o"/>
      <w:lvlJc w:val="left"/>
      <w:pPr>
        <w:ind w:left="3600" w:hanging="360"/>
      </w:pPr>
      <w:rPr>
        <w:rFonts w:hint="default" w:ascii="Courier New" w:hAnsi="Courier New"/>
      </w:rPr>
    </w:lvl>
    <w:lvl w:ilvl="5" w:tplc="C958F22C">
      <w:start w:val="1"/>
      <w:numFmt w:val="bullet"/>
      <w:lvlText w:val=""/>
      <w:lvlJc w:val="left"/>
      <w:pPr>
        <w:ind w:left="4320" w:hanging="360"/>
      </w:pPr>
      <w:rPr>
        <w:rFonts w:hint="default" w:ascii="Wingdings" w:hAnsi="Wingdings"/>
      </w:rPr>
    </w:lvl>
    <w:lvl w:ilvl="6" w:tplc="0FE2CA62">
      <w:start w:val="1"/>
      <w:numFmt w:val="bullet"/>
      <w:lvlText w:val=""/>
      <w:lvlJc w:val="left"/>
      <w:pPr>
        <w:ind w:left="5040" w:hanging="360"/>
      </w:pPr>
      <w:rPr>
        <w:rFonts w:hint="default" w:ascii="Symbol" w:hAnsi="Symbol"/>
      </w:rPr>
    </w:lvl>
    <w:lvl w:ilvl="7" w:tplc="B088CE26">
      <w:start w:val="1"/>
      <w:numFmt w:val="bullet"/>
      <w:lvlText w:val="o"/>
      <w:lvlJc w:val="left"/>
      <w:pPr>
        <w:ind w:left="5760" w:hanging="360"/>
      </w:pPr>
      <w:rPr>
        <w:rFonts w:hint="default" w:ascii="Courier New" w:hAnsi="Courier New"/>
      </w:rPr>
    </w:lvl>
    <w:lvl w:ilvl="8" w:tplc="43AA25DE">
      <w:start w:val="1"/>
      <w:numFmt w:val="bullet"/>
      <w:lvlText w:val=""/>
      <w:lvlJc w:val="left"/>
      <w:pPr>
        <w:ind w:left="6480" w:hanging="360"/>
      </w:pPr>
      <w:rPr>
        <w:rFonts w:hint="default" w:ascii="Wingdings" w:hAnsi="Wingdings"/>
      </w:rPr>
    </w:lvl>
  </w:abstractNum>
  <w:abstractNum w:abstractNumId="21" w15:restartNumberingAfterBreak="0">
    <w:nsid w:val="345D0D3B"/>
    <w:multiLevelType w:val="hybridMultilevel"/>
    <w:tmpl w:val="FFFFFFFF"/>
    <w:lvl w:ilvl="0" w:tplc="65DC1D08">
      <w:start w:val="1"/>
      <w:numFmt w:val="bullet"/>
      <w:lvlText w:val=""/>
      <w:lvlJc w:val="left"/>
      <w:pPr>
        <w:ind w:left="720" w:hanging="360"/>
      </w:pPr>
      <w:rPr>
        <w:rFonts w:hint="default" w:ascii="Symbol" w:hAnsi="Symbol"/>
      </w:rPr>
    </w:lvl>
    <w:lvl w:ilvl="1" w:tplc="1FB83AB8">
      <w:start w:val="1"/>
      <w:numFmt w:val="bullet"/>
      <w:lvlText w:val="o"/>
      <w:lvlJc w:val="left"/>
      <w:pPr>
        <w:ind w:left="1440" w:hanging="360"/>
      </w:pPr>
      <w:rPr>
        <w:rFonts w:hint="default" w:ascii="Courier New" w:hAnsi="Courier New"/>
      </w:rPr>
    </w:lvl>
    <w:lvl w:ilvl="2" w:tplc="0BD0ABCE">
      <w:start w:val="1"/>
      <w:numFmt w:val="bullet"/>
      <w:lvlText w:val=""/>
      <w:lvlJc w:val="left"/>
      <w:pPr>
        <w:ind w:left="2160" w:hanging="360"/>
      </w:pPr>
      <w:rPr>
        <w:rFonts w:hint="default" w:ascii="Wingdings" w:hAnsi="Wingdings"/>
      </w:rPr>
    </w:lvl>
    <w:lvl w:ilvl="3" w:tplc="A2ECCD34">
      <w:start w:val="1"/>
      <w:numFmt w:val="bullet"/>
      <w:lvlText w:val=""/>
      <w:lvlJc w:val="left"/>
      <w:pPr>
        <w:ind w:left="2880" w:hanging="360"/>
      </w:pPr>
      <w:rPr>
        <w:rFonts w:hint="default" w:ascii="Symbol" w:hAnsi="Symbol"/>
      </w:rPr>
    </w:lvl>
    <w:lvl w:ilvl="4" w:tplc="E1C862E8">
      <w:start w:val="1"/>
      <w:numFmt w:val="bullet"/>
      <w:lvlText w:val="o"/>
      <w:lvlJc w:val="left"/>
      <w:pPr>
        <w:ind w:left="3600" w:hanging="360"/>
      </w:pPr>
      <w:rPr>
        <w:rFonts w:hint="default" w:ascii="Courier New" w:hAnsi="Courier New"/>
      </w:rPr>
    </w:lvl>
    <w:lvl w:ilvl="5" w:tplc="F12E242C">
      <w:start w:val="1"/>
      <w:numFmt w:val="bullet"/>
      <w:lvlText w:val=""/>
      <w:lvlJc w:val="left"/>
      <w:pPr>
        <w:ind w:left="4320" w:hanging="360"/>
      </w:pPr>
      <w:rPr>
        <w:rFonts w:hint="default" w:ascii="Wingdings" w:hAnsi="Wingdings"/>
      </w:rPr>
    </w:lvl>
    <w:lvl w:ilvl="6" w:tplc="F0E2A4FA">
      <w:start w:val="1"/>
      <w:numFmt w:val="bullet"/>
      <w:lvlText w:val=""/>
      <w:lvlJc w:val="left"/>
      <w:pPr>
        <w:ind w:left="5040" w:hanging="360"/>
      </w:pPr>
      <w:rPr>
        <w:rFonts w:hint="default" w:ascii="Symbol" w:hAnsi="Symbol"/>
      </w:rPr>
    </w:lvl>
    <w:lvl w:ilvl="7" w:tplc="8604DFC0">
      <w:start w:val="1"/>
      <w:numFmt w:val="bullet"/>
      <w:lvlText w:val="o"/>
      <w:lvlJc w:val="left"/>
      <w:pPr>
        <w:ind w:left="5760" w:hanging="360"/>
      </w:pPr>
      <w:rPr>
        <w:rFonts w:hint="default" w:ascii="Courier New" w:hAnsi="Courier New"/>
      </w:rPr>
    </w:lvl>
    <w:lvl w:ilvl="8" w:tplc="815C3DB6">
      <w:start w:val="1"/>
      <w:numFmt w:val="bullet"/>
      <w:lvlText w:val=""/>
      <w:lvlJc w:val="left"/>
      <w:pPr>
        <w:ind w:left="6480" w:hanging="360"/>
      </w:pPr>
      <w:rPr>
        <w:rFonts w:hint="default" w:ascii="Wingdings" w:hAnsi="Wingdings"/>
      </w:rPr>
    </w:lvl>
  </w:abstractNum>
  <w:abstractNum w:abstractNumId="22" w15:restartNumberingAfterBreak="0">
    <w:nsid w:val="3A627E60"/>
    <w:multiLevelType w:val="hybridMultilevel"/>
    <w:tmpl w:val="FFFFFFFF"/>
    <w:lvl w:ilvl="0" w:tplc="D6C03252">
      <w:start w:val="1"/>
      <w:numFmt w:val="bullet"/>
      <w:lvlText w:val=""/>
      <w:lvlJc w:val="left"/>
      <w:pPr>
        <w:ind w:left="720" w:hanging="360"/>
      </w:pPr>
      <w:rPr>
        <w:rFonts w:hint="default" w:ascii="Symbol" w:hAnsi="Symbol"/>
      </w:rPr>
    </w:lvl>
    <w:lvl w:ilvl="1" w:tplc="F2DA2186">
      <w:start w:val="1"/>
      <w:numFmt w:val="bullet"/>
      <w:lvlText w:val="o"/>
      <w:lvlJc w:val="left"/>
      <w:pPr>
        <w:ind w:left="1440" w:hanging="360"/>
      </w:pPr>
      <w:rPr>
        <w:rFonts w:hint="default" w:ascii="Courier New" w:hAnsi="Courier New"/>
      </w:rPr>
    </w:lvl>
    <w:lvl w:ilvl="2" w:tplc="9C62E054">
      <w:start w:val="1"/>
      <w:numFmt w:val="bullet"/>
      <w:lvlText w:val=""/>
      <w:lvlJc w:val="left"/>
      <w:pPr>
        <w:ind w:left="2160" w:hanging="360"/>
      </w:pPr>
      <w:rPr>
        <w:rFonts w:hint="default" w:ascii="Wingdings" w:hAnsi="Wingdings"/>
      </w:rPr>
    </w:lvl>
    <w:lvl w:ilvl="3" w:tplc="7C763F96">
      <w:start w:val="1"/>
      <w:numFmt w:val="bullet"/>
      <w:lvlText w:val=""/>
      <w:lvlJc w:val="left"/>
      <w:pPr>
        <w:ind w:left="2880" w:hanging="360"/>
      </w:pPr>
      <w:rPr>
        <w:rFonts w:hint="default" w:ascii="Symbol" w:hAnsi="Symbol"/>
      </w:rPr>
    </w:lvl>
    <w:lvl w:ilvl="4" w:tplc="DA5A5E06">
      <w:start w:val="1"/>
      <w:numFmt w:val="bullet"/>
      <w:lvlText w:val="o"/>
      <w:lvlJc w:val="left"/>
      <w:pPr>
        <w:ind w:left="3600" w:hanging="360"/>
      </w:pPr>
      <w:rPr>
        <w:rFonts w:hint="default" w:ascii="Courier New" w:hAnsi="Courier New"/>
      </w:rPr>
    </w:lvl>
    <w:lvl w:ilvl="5" w:tplc="6298C6A4">
      <w:start w:val="1"/>
      <w:numFmt w:val="bullet"/>
      <w:lvlText w:val=""/>
      <w:lvlJc w:val="left"/>
      <w:pPr>
        <w:ind w:left="4320" w:hanging="360"/>
      </w:pPr>
      <w:rPr>
        <w:rFonts w:hint="default" w:ascii="Wingdings" w:hAnsi="Wingdings"/>
      </w:rPr>
    </w:lvl>
    <w:lvl w:ilvl="6" w:tplc="1DD6242A">
      <w:start w:val="1"/>
      <w:numFmt w:val="bullet"/>
      <w:lvlText w:val=""/>
      <w:lvlJc w:val="left"/>
      <w:pPr>
        <w:ind w:left="5040" w:hanging="360"/>
      </w:pPr>
      <w:rPr>
        <w:rFonts w:hint="default" w:ascii="Symbol" w:hAnsi="Symbol"/>
      </w:rPr>
    </w:lvl>
    <w:lvl w:ilvl="7" w:tplc="D862BCD4">
      <w:start w:val="1"/>
      <w:numFmt w:val="bullet"/>
      <w:lvlText w:val="o"/>
      <w:lvlJc w:val="left"/>
      <w:pPr>
        <w:ind w:left="5760" w:hanging="360"/>
      </w:pPr>
      <w:rPr>
        <w:rFonts w:hint="default" w:ascii="Courier New" w:hAnsi="Courier New"/>
      </w:rPr>
    </w:lvl>
    <w:lvl w:ilvl="8" w:tplc="A008FD8C">
      <w:start w:val="1"/>
      <w:numFmt w:val="bullet"/>
      <w:lvlText w:val=""/>
      <w:lvlJc w:val="left"/>
      <w:pPr>
        <w:ind w:left="6480" w:hanging="360"/>
      </w:pPr>
      <w:rPr>
        <w:rFonts w:hint="default" w:ascii="Wingdings" w:hAnsi="Wingdings"/>
      </w:rPr>
    </w:lvl>
  </w:abstractNum>
  <w:abstractNum w:abstractNumId="23" w15:restartNumberingAfterBreak="0">
    <w:nsid w:val="3AC42204"/>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3AEF1935"/>
    <w:multiLevelType w:val="hybridMultilevel"/>
    <w:tmpl w:val="FFFFFFFF"/>
    <w:lvl w:ilvl="0" w:tplc="7178967E">
      <w:start w:val="1"/>
      <w:numFmt w:val="decimal"/>
      <w:lvlText w:val="%1."/>
      <w:lvlJc w:val="left"/>
      <w:pPr>
        <w:ind w:left="720" w:hanging="360"/>
      </w:pPr>
    </w:lvl>
    <w:lvl w:ilvl="1" w:tplc="C5468C5A">
      <w:start w:val="1"/>
      <w:numFmt w:val="lowerLetter"/>
      <w:lvlText w:val="%2."/>
      <w:lvlJc w:val="left"/>
      <w:pPr>
        <w:ind w:left="1440" w:hanging="360"/>
      </w:pPr>
    </w:lvl>
    <w:lvl w:ilvl="2" w:tplc="BF664762">
      <w:start w:val="1"/>
      <w:numFmt w:val="lowerRoman"/>
      <w:lvlText w:val="%3."/>
      <w:lvlJc w:val="right"/>
      <w:pPr>
        <w:ind w:left="2160" w:hanging="180"/>
      </w:pPr>
    </w:lvl>
    <w:lvl w:ilvl="3" w:tplc="F72E69F4">
      <w:start w:val="1"/>
      <w:numFmt w:val="decimal"/>
      <w:lvlText w:val="%4."/>
      <w:lvlJc w:val="left"/>
      <w:pPr>
        <w:ind w:left="2880" w:hanging="360"/>
      </w:pPr>
    </w:lvl>
    <w:lvl w:ilvl="4" w:tplc="2B28E5E4">
      <w:start w:val="1"/>
      <w:numFmt w:val="lowerLetter"/>
      <w:lvlText w:val="%5."/>
      <w:lvlJc w:val="left"/>
      <w:pPr>
        <w:ind w:left="3600" w:hanging="360"/>
      </w:pPr>
    </w:lvl>
    <w:lvl w:ilvl="5" w:tplc="1BDE9538">
      <w:start w:val="1"/>
      <w:numFmt w:val="lowerRoman"/>
      <w:lvlText w:val="%6."/>
      <w:lvlJc w:val="right"/>
      <w:pPr>
        <w:ind w:left="4320" w:hanging="180"/>
      </w:pPr>
    </w:lvl>
    <w:lvl w:ilvl="6" w:tplc="078E31CE">
      <w:start w:val="1"/>
      <w:numFmt w:val="decimal"/>
      <w:lvlText w:val="%7."/>
      <w:lvlJc w:val="left"/>
      <w:pPr>
        <w:ind w:left="5040" w:hanging="360"/>
      </w:pPr>
    </w:lvl>
    <w:lvl w:ilvl="7" w:tplc="01E4E2CC">
      <w:start w:val="1"/>
      <w:numFmt w:val="lowerLetter"/>
      <w:lvlText w:val="%8."/>
      <w:lvlJc w:val="left"/>
      <w:pPr>
        <w:ind w:left="5760" w:hanging="360"/>
      </w:pPr>
    </w:lvl>
    <w:lvl w:ilvl="8" w:tplc="5C00FA6A">
      <w:start w:val="1"/>
      <w:numFmt w:val="lowerRoman"/>
      <w:lvlText w:val="%9."/>
      <w:lvlJc w:val="right"/>
      <w:pPr>
        <w:ind w:left="6480" w:hanging="180"/>
      </w:pPr>
    </w:lvl>
  </w:abstractNum>
  <w:abstractNum w:abstractNumId="25" w15:restartNumberingAfterBreak="0">
    <w:nsid w:val="3D564F26"/>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437F0EAE"/>
    <w:multiLevelType w:val="hybridMultilevel"/>
    <w:tmpl w:val="FFFFFFFF"/>
    <w:lvl w:ilvl="0" w:tplc="B7D62510">
      <w:start w:val="1"/>
      <w:numFmt w:val="bullet"/>
      <w:lvlText w:val=""/>
      <w:lvlJc w:val="left"/>
      <w:pPr>
        <w:ind w:left="720" w:hanging="360"/>
      </w:pPr>
      <w:rPr>
        <w:rFonts w:hint="default" w:ascii="Symbol" w:hAnsi="Symbol"/>
      </w:rPr>
    </w:lvl>
    <w:lvl w:ilvl="1" w:tplc="5202A0DC">
      <w:start w:val="1"/>
      <w:numFmt w:val="bullet"/>
      <w:lvlText w:val="o"/>
      <w:lvlJc w:val="left"/>
      <w:pPr>
        <w:ind w:left="1440" w:hanging="360"/>
      </w:pPr>
      <w:rPr>
        <w:rFonts w:hint="default" w:ascii="Courier New" w:hAnsi="Courier New"/>
      </w:rPr>
    </w:lvl>
    <w:lvl w:ilvl="2" w:tplc="92AC6778">
      <w:start w:val="1"/>
      <w:numFmt w:val="bullet"/>
      <w:lvlText w:val=""/>
      <w:lvlJc w:val="left"/>
      <w:pPr>
        <w:ind w:left="2160" w:hanging="360"/>
      </w:pPr>
      <w:rPr>
        <w:rFonts w:hint="default" w:ascii="Wingdings" w:hAnsi="Wingdings"/>
      </w:rPr>
    </w:lvl>
    <w:lvl w:ilvl="3" w:tplc="D54662F2">
      <w:start w:val="1"/>
      <w:numFmt w:val="bullet"/>
      <w:lvlText w:val=""/>
      <w:lvlJc w:val="left"/>
      <w:pPr>
        <w:ind w:left="2880" w:hanging="360"/>
      </w:pPr>
      <w:rPr>
        <w:rFonts w:hint="default" w:ascii="Symbol" w:hAnsi="Symbol"/>
      </w:rPr>
    </w:lvl>
    <w:lvl w:ilvl="4" w:tplc="3F6C60FE">
      <w:start w:val="1"/>
      <w:numFmt w:val="bullet"/>
      <w:lvlText w:val="o"/>
      <w:lvlJc w:val="left"/>
      <w:pPr>
        <w:ind w:left="3600" w:hanging="360"/>
      </w:pPr>
      <w:rPr>
        <w:rFonts w:hint="default" w:ascii="Courier New" w:hAnsi="Courier New"/>
      </w:rPr>
    </w:lvl>
    <w:lvl w:ilvl="5" w:tplc="50D0A4D4">
      <w:start w:val="1"/>
      <w:numFmt w:val="bullet"/>
      <w:lvlText w:val=""/>
      <w:lvlJc w:val="left"/>
      <w:pPr>
        <w:ind w:left="4320" w:hanging="360"/>
      </w:pPr>
      <w:rPr>
        <w:rFonts w:hint="default" w:ascii="Wingdings" w:hAnsi="Wingdings"/>
      </w:rPr>
    </w:lvl>
    <w:lvl w:ilvl="6" w:tplc="C7242442">
      <w:start w:val="1"/>
      <w:numFmt w:val="bullet"/>
      <w:lvlText w:val=""/>
      <w:lvlJc w:val="left"/>
      <w:pPr>
        <w:ind w:left="5040" w:hanging="360"/>
      </w:pPr>
      <w:rPr>
        <w:rFonts w:hint="default" w:ascii="Symbol" w:hAnsi="Symbol"/>
      </w:rPr>
    </w:lvl>
    <w:lvl w:ilvl="7" w:tplc="65FE5EA6">
      <w:start w:val="1"/>
      <w:numFmt w:val="bullet"/>
      <w:lvlText w:val="o"/>
      <w:lvlJc w:val="left"/>
      <w:pPr>
        <w:ind w:left="5760" w:hanging="360"/>
      </w:pPr>
      <w:rPr>
        <w:rFonts w:hint="default" w:ascii="Courier New" w:hAnsi="Courier New"/>
      </w:rPr>
    </w:lvl>
    <w:lvl w:ilvl="8" w:tplc="7358758E">
      <w:start w:val="1"/>
      <w:numFmt w:val="bullet"/>
      <w:lvlText w:val=""/>
      <w:lvlJc w:val="left"/>
      <w:pPr>
        <w:ind w:left="6480" w:hanging="360"/>
      </w:pPr>
      <w:rPr>
        <w:rFonts w:hint="default" w:ascii="Wingdings" w:hAnsi="Wingdings"/>
      </w:rPr>
    </w:lvl>
  </w:abstractNum>
  <w:abstractNum w:abstractNumId="27" w15:restartNumberingAfterBreak="0">
    <w:nsid w:val="43845281"/>
    <w:multiLevelType w:val="hybridMultilevel"/>
    <w:tmpl w:val="FFFFFFFF"/>
    <w:lvl w:ilvl="0" w:tplc="A77A83CC">
      <w:start w:val="1"/>
      <w:numFmt w:val="bullet"/>
      <w:lvlText w:val=""/>
      <w:lvlJc w:val="left"/>
      <w:pPr>
        <w:ind w:left="720" w:hanging="360"/>
      </w:pPr>
      <w:rPr>
        <w:rFonts w:hint="default" w:ascii="Symbol" w:hAnsi="Symbol"/>
      </w:rPr>
    </w:lvl>
    <w:lvl w:ilvl="1" w:tplc="B768BEF0">
      <w:start w:val="1"/>
      <w:numFmt w:val="bullet"/>
      <w:lvlText w:val="o"/>
      <w:lvlJc w:val="left"/>
      <w:pPr>
        <w:ind w:left="1440" w:hanging="360"/>
      </w:pPr>
      <w:rPr>
        <w:rFonts w:hint="default" w:ascii="Courier New" w:hAnsi="Courier New"/>
      </w:rPr>
    </w:lvl>
    <w:lvl w:ilvl="2" w:tplc="81FE9452">
      <w:start w:val="1"/>
      <w:numFmt w:val="bullet"/>
      <w:lvlText w:val=""/>
      <w:lvlJc w:val="left"/>
      <w:pPr>
        <w:ind w:left="2160" w:hanging="360"/>
      </w:pPr>
      <w:rPr>
        <w:rFonts w:hint="default" w:ascii="Wingdings" w:hAnsi="Wingdings"/>
      </w:rPr>
    </w:lvl>
    <w:lvl w:ilvl="3" w:tplc="922882BE">
      <w:start w:val="1"/>
      <w:numFmt w:val="bullet"/>
      <w:lvlText w:val=""/>
      <w:lvlJc w:val="left"/>
      <w:pPr>
        <w:ind w:left="2880" w:hanging="360"/>
      </w:pPr>
      <w:rPr>
        <w:rFonts w:hint="default" w:ascii="Symbol" w:hAnsi="Symbol"/>
      </w:rPr>
    </w:lvl>
    <w:lvl w:ilvl="4" w:tplc="572ED542">
      <w:start w:val="1"/>
      <w:numFmt w:val="bullet"/>
      <w:lvlText w:val="o"/>
      <w:lvlJc w:val="left"/>
      <w:pPr>
        <w:ind w:left="3600" w:hanging="360"/>
      </w:pPr>
      <w:rPr>
        <w:rFonts w:hint="default" w:ascii="Courier New" w:hAnsi="Courier New"/>
      </w:rPr>
    </w:lvl>
    <w:lvl w:ilvl="5" w:tplc="C2C21870">
      <w:start w:val="1"/>
      <w:numFmt w:val="bullet"/>
      <w:lvlText w:val=""/>
      <w:lvlJc w:val="left"/>
      <w:pPr>
        <w:ind w:left="4320" w:hanging="360"/>
      </w:pPr>
      <w:rPr>
        <w:rFonts w:hint="default" w:ascii="Wingdings" w:hAnsi="Wingdings"/>
      </w:rPr>
    </w:lvl>
    <w:lvl w:ilvl="6" w:tplc="E0EE8B74">
      <w:start w:val="1"/>
      <w:numFmt w:val="bullet"/>
      <w:lvlText w:val=""/>
      <w:lvlJc w:val="left"/>
      <w:pPr>
        <w:ind w:left="5040" w:hanging="360"/>
      </w:pPr>
      <w:rPr>
        <w:rFonts w:hint="default" w:ascii="Symbol" w:hAnsi="Symbol"/>
      </w:rPr>
    </w:lvl>
    <w:lvl w:ilvl="7" w:tplc="8CF2BB98">
      <w:start w:val="1"/>
      <w:numFmt w:val="bullet"/>
      <w:lvlText w:val="o"/>
      <w:lvlJc w:val="left"/>
      <w:pPr>
        <w:ind w:left="5760" w:hanging="360"/>
      </w:pPr>
      <w:rPr>
        <w:rFonts w:hint="default" w:ascii="Courier New" w:hAnsi="Courier New"/>
      </w:rPr>
    </w:lvl>
    <w:lvl w:ilvl="8" w:tplc="7136AFA8">
      <w:start w:val="1"/>
      <w:numFmt w:val="bullet"/>
      <w:lvlText w:val=""/>
      <w:lvlJc w:val="left"/>
      <w:pPr>
        <w:ind w:left="6480" w:hanging="360"/>
      </w:pPr>
      <w:rPr>
        <w:rFonts w:hint="default" w:ascii="Wingdings" w:hAnsi="Wingdings"/>
      </w:rPr>
    </w:lvl>
  </w:abstractNum>
  <w:abstractNum w:abstractNumId="28" w15:restartNumberingAfterBreak="0">
    <w:nsid w:val="455045C1"/>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15:restartNumberingAfterBreak="0">
    <w:nsid w:val="455764D2"/>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47263A9E"/>
    <w:multiLevelType w:val="hybridMultilevel"/>
    <w:tmpl w:val="FFFFFFFF"/>
    <w:lvl w:ilvl="0" w:tplc="2174D1BA">
      <w:start w:val="1"/>
      <w:numFmt w:val="bullet"/>
      <w:lvlText w:val=""/>
      <w:lvlJc w:val="left"/>
      <w:pPr>
        <w:ind w:left="720" w:hanging="360"/>
      </w:pPr>
      <w:rPr>
        <w:rFonts w:hint="default" w:ascii="Symbol" w:hAnsi="Symbol"/>
      </w:rPr>
    </w:lvl>
    <w:lvl w:ilvl="1" w:tplc="6FC8A850">
      <w:start w:val="1"/>
      <w:numFmt w:val="bullet"/>
      <w:lvlText w:val="o"/>
      <w:lvlJc w:val="left"/>
      <w:pPr>
        <w:ind w:left="1440" w:hanging="360"/>
      </w:pPr>
      <w:rPr>
        <w:rFonts w:hint="default" w:ascii="Courier New" w:hAnsi="Courier New"/>
      </w:rPr>
    </w:lvl>
    <w:lvl w:ilvl="2" w:tplc="911413B8">
      <w:start w:val="1"/>
      <w:numFmt w:val="bullet"/>
      <w:lvlText w:val=""/>
      <w:lvlJc w:val="left"/>
      <w:pPr>
        <w:ind w:left="2160" w:hanging="360"/>
      </w:pPr>
      <w:rPr>
        <w:rFonts w:hint="default" w:ascii="Wingdings" w:hAnsi="Wingdings"/>
      </w:rPr>
    </w:lvl>
    <w:lvl w:ilvl="3" w:tplc="B82A97EA">
      <w:start w:val="1"/>
      <w:numFmt w:val="bullet"/>
      <w:lvlText w:val=""/>
      <w:lvlJc w:val="left"/>
      <w:pPr>
        <w:ind w:left="2880" w:hanging="360"/>
      </w:pPr>
      <w:rPr>
        <w:rFonts w:hint="default" w:ascii="Symbol" w:hAnsi="Symbol"/>
      </w:rPr>
    </w:lvl>
    <w:lvl w:ilvl="4" w:tplc="9B9652E0">
      <w:start w:val="1"/>
      <w:numFmt w:val="bullet"/>
      <w:lvlText w:val="o"/>
      <w:lvlJc w:val="left"/>
      <w:pPr>
        <w:ind w:left="3600" w:hanging="360"/>
      </w:pPr>
      <w:rPr>
        <w:rFonts w:hint="default" w:ascii="Courier New" w:hAnsi="Courier New"/>
      </w:rPr>
    </w:lvl>
    <w:lvl w:ilvl="5" w:tplc="E6DE8218">
      <w:start w:val="1"/>
      <w:numFmt w:val="bullet"/>
      <w:lvlText w:val=""/>
      <w:lvlJc w:val="left"/>
      <w:pPr>
        <w:ind w:left="4320" w:hanging="360"/>
      </w:pPr>
      <w:rPr>
        <w:rFonts w:hint="default" w:ascii="Wingdings" w:hAnsi="Wingdings"/>
      </w:rPr>
    </w:lvl>
    <w:lvl w:ilvl="6" w:tplc="72A22622">
      <w:start w:val="1"/>
      <w:numFmt w:val="bullet"/>
      <w:lvlText w:val=""/>
      <w:lvlJc w:val="left"/>
      <w:pPr>
        <w:ind w:left="5040" w:hanging="360"/>
      </w:pPr>
      <w:rPr>
        <w:rFonts w:hint="default" w:ascii="Symbol" w:hAnsi="Symbol"/>
      </w:rPr>
    </w:lvl>
    <w:lvl w:ilvl="7" w:tplc="477E0138">
      <w:start w:val="1"/>
      <w:numFmt w:val="bullet"/>
      <w:lvlText w:val="o"/>
      <w:lvlJc w:val="left"/>
      <w:pPr>
        <w:ind w:left="5760" w:hanging="360"/>
      </w:pPr>
      <w:rPr>
        <w:rFonts w:hint="default" w:ascii="Courier New" w:hAnsi="Courier New"/>
      </w:rPr>
    </w:lvl>
    <w:lvl w:ilvl="8" w:tplc="17D24272">
      <w:start w:val="1"/>
      <w:numFmt w:val="bullet"/>
      <w:lvlText w:val=""/>
      <w:lvlJc w:val="left"/>
      <w:pPr>
        <w:ind w:left="6480" w:hanging="360"/>
      </w:pPr>
      <w:rPr>
        <w:rFonts w:hint="default" w:ascii="Wingdings" w:hAnsi="Wingdings"/>
      </w:rPr>
    </w:lvl>
  </w:abstractNum>
  <w:abstractNum w:abstractNumId="31" w15:restartNumberingAfterBreak="0">
    <w:nsid w:val="4C6800E9"/>
    <w:multiLevelType w:val="hybridMultilevel"/>
    <w:tmpl w:val="FFFFFFFF"/>
    <w:lvl w:ilvl="0" w:tplc="58345264">
      <w:start w:val="1"/>
      <w:numFmt w:val="decimal"/>
      <w:lvlText w:val="%1."/>
      <w:lvlJc w:val="left"/>
      <w:pPr>
        <w:ind w:left="720" w:hanging="360"/>
      </w:pPr>
    </w:lvl>
    <w:lvl w:ilvl="1" w:tplc="2216EEFA">
      <w:start w:val="1"/>
      <w:numFmt w:val="lowerLetter"/>
      <w:lvlText w:val="%2."/>
      <w:lvlJc w:val="left"/>
      <w:pPr>
        <w:ind w:left="1440" w:hanging="360"/>
      </w:pPr>
    </w:lvl>
    <w:lvl w:ilvl="2" w:tplc="AF283DC6">
      <w:start w:val="1"/>
      <w:numFmt w:val="lowerRoman"/>
      <w:lvlText w:val="%3."/>
      <w:lvlJc w:val="right"/>
      <w:pPr>
        <w:ind w:left="2160" w:hanging="180"/>
      </w:pPr>
    </w:lvl>
    <w:lvl w:ilvl="3" w:tplc="3374551E">
      <w:start w:val="1"/>
      <w:numFmt w:val="decimal"/>
      <w:lvlText w:val="%4."/>
      <w:lvlJc w:val="left"/>
      <w:pPr>
        <w:ind w:left="2880" w:hanging="360"/>
      </w:pPr>
    </w:lvl>
    <w:lvl w:ilvl="4" w:tplc="F40E55A2">
      <w:start w:val="1"/>
      <w:numFmt w:val="lowerLetter"/>
      <w:lvlText w:val="%5."/>
      <w:lvlJc w:val="left"/>
      <w:pPr>
        <w:ind w:left="3600" w:hanging="360"/>
      </w:pPr>
    </w:lvl>
    <w:lvl w:ilvl="5" w:tplc="ABDCC744">
      <w:start w:val="1"/>
      <w:numFmt w:val="lowerRoman"/>
      <w:lvlText w:val="%6."/>
      <w:lvlJc w:val="right"/>
      <w:pPr>
        <w:ind w:left="4320" w:hanging="180"/>
      </w:pPr>
    </w:lvl>
    <w:lvl w:ilvl="6" w:tplc="371A6A34">
      <w:start w:val="1"/>
      <w:numFmt w:val="decimal"/>
      <w:lvlText w:val="%7."/>
      <w:lvlJc w:val="left"/>
      <w:pPr>
        <w:ind w:left="5040" w:hanging="360"/>
      </w:pPr>
    </w:lvl>
    <w:lvl w:ilvl="7" w:tplc="D3727678">
      <w:start w:val="1"/>
      <w:numFmt w:val="lowerLetter"/>
      <w:lvlText w:val="%8."/>
      <w:lvlJc w:val="left"/>
      <w:pPr>
        <w:ind w:left="5760" w:hanging="360"/>
      </w:pPr>
    </w:lvl>
    <w:lvl w:ilvl="8" w:tplc="76DA00FE">
      <w:start w:val="1"/>
      <w:numFmt w:val="lowerRoman"/>
      <w:lvlText w:val="%9."/>
      <w:lvlJc w:val="right"/>
      <w:pPr>
        <w:ind w:left="6480" w:hanging="180"/>
      </w:pPr>
    </w:lvl>
  </w:abstractNum>
  <w:abstractNum w:abstractNumId="32" w15:restartNumberingAfterBreak="0">
    <w:nsid w:val="4C9404AB"/>
    <w:multiLevelType w:val="hybridMultilevel"/>
    <w:tmpl w:val="FFFFFFFF"/>
    <w:lvl w:ilvl="0" w:tplc="9BC42E5C">
      <w:start w:val="1"/>
      <w:numFmt w:val="bullet"/>
      <w:lvlText w:val=""/>
      <w:lvlJc w:val="left"/>
      <w:pPr>
        <w:ind w:left="720" w:hanging="360"/>
      </w:pPr>
      <w:rPr>
        <w:rFonts w:hint="default" w:ascii="Symbol" w:hAnsi="Symbol"/>
      </w:rPr>
    </w:lvl>
    <w:lvl w:ilvl="1" w:tplc="CC489A2A">
      <w:start w:val="1"/>
      <w:numFmt w:val="bullet"/>
      <w:lvlText w:val="o"/>
      <w:lvlJc w:val="left"/>
      <w:pPr>
        <w:ind w:left="1440" w:hanging="360"/>
      </w:pPr>
      <w:rPr>
        <w:rFonts w:hint="default" w:ascii="Courier New" w:hAnsi="Courier New"/>
      </w:rPr>
    </w:lvl>
    <w:lvl w:ilvl="2" w:tplc="B31E0BA2">
      <w:start w:val="1"/>
      <w:numFmt w:val="bullet"/>
      <w:lvlText w:val=""/>
      <w:lvlJc w:val="left"/>
      <w:pPr>
        <w:ind w:left="2160" w:hanging="360"/>
      </w:pPr>
      <w:rPr>
        <w:rFonts w:hint="default" w:ascii="Wingdings" w:hAnsi="Wingdings"/>
      </w:rPr>
    </w:lvl>
    <w:lvl w:ilvl="3" w:tplc="A9E08D18">
      <w:start w:val="1"/>
      <w:numFmt w:val="bullet"/>
      <w:lvlText w:val=""/>
      <w:lvlJc w:val="left"/>
      <w:pPr>
        <w:ind w:left="2880" w:hanging="360"/>
      </w:pPr>
      <w:rPr>
        <w:rFonts w:hint="default" w:ascii="Symbol" w:hAnsi="Symbol"/>
      </w:rPr>
    </w:lvl>
    <w:lvl w:ilvl="4" w:tplc="74488720">
      <w:start w:val="1"/>
      <w:numFmt w:val="bullet"/>
      <w:lvlText w:val="o"/>
      <w:lvlJc w:val="left"/>
      <w:pPr>
        <w:ind w:left="3600" w:hanging="360"/>
      </w:pPr>
      <w:rPr>
        <w:rFonts w:hint="default" w:ascii="Courier New" w:hAnsi="Courier New"/>
      </w:rPr>
    </w:lvl>
    <w:lvl w:ilvl="5" w:tplc="81644A52">
      <w:start w:val="1"/>
      <w:numFmt w:val="bullet"/>
      <w:lvlText w:val=""/>
      <w:lvlJc w:val="left"/>
      <w:pPr>
        <w:ind w:left="4320" w:hanging="360"/>
      </w:pPr>
      <w:rPr>
        <w:rFonts w:hint="default" w:ascii="Wingdings" w:hAnsi="Wingdings"/>
      </w:rPr>
    </w:lvl>
    <w:lvl w:ilvl="6" w:tplc="A502EAC0">
      <w:start w:val="1"/>
      <w:numFmt w:val="bullet"/>
      <w:lvlText w:val=""/>
      <w:lvlJc w:val="left"/>
      <w:pPr>
        <w:ind w:left="5040" w:hanging="360"/>
      </w:pPr>
      <w:rPr>
        <w:rFonts w:hint="default" w:ascii="Symbol" w:hAnsi="Symbol"/>
      </w:rPr>
    </w:lvl>
    <w:lvl w:ilvl="7" w:tplc="73C0F1A2">
      <w:start w:val="1"/>
      <w:numFmt w:val="bullet"/>
      <w:lvlText w:val="o"/>
      <w:lvlJc w:val="left"/>
      <w:pPr>
        <w:ind w:left="5760" w:hanging="360"/>
      </w:pPr>
      <w:rPr>
        <w:rFonts w:hint="default" w:ascii="Courier New" w:hAnsi="Courier New"/>
      </w:rPr>
    </w:lvl>
    <w:lvl w:ilvl="8" w:tplc="9EC80834">
      <w:start w:val="1"/>
      <w:numFmt w:val="bullet"/>
      <w:lvlText w:val=""/>
      <w:lvlJc w:val="left"/>
      <w:pPr>
        <w:ind w:left="6480" w:hanging="360"/>
      </w:pPr>
      <w:rPr>
        <w:rFonts w:hint="default" w:ascii="Wingdings" w:hAnsi="Wingdings"/>
      </w:rPr>
    </w:lvl>
  </w:abstractNum>
  <w:abstractNum w:abstractNumId="33" w15:restartNumberingAfterBreak="0">
    <w:nsid w:val="4CF81605"/>
    <w:multiLevelType w:val="hybridMultilevel"/>
    <w:tmpl w:val="FFFFFFFF"/>
    <w:lvl w:ilvl="0" w:tplc="E266EB46">
      <w:start w:val="1"/>
      <w:numFmt w:val="bullet"/>
      <w:lvlText w:val=""/>
      <w:lvlJc w:val="left"/>
      <w:pPr>
        <w:ind w:left="720" w:hanging="360"/>
      </w:pPr>
      <w:rPr>
        <w:rFonts w:hint="default" w:ascii="Symbol" w:hAnsi="Symbol"/>
      </w:rPr>
    </w:lvl>
    <w:lvl w:ilvl="1" w:tplc="758CF124">
      <w:start w:val="1"/>
      <w:numFmt w:val="bullet"/>
      <w:lvlText w:val="o"/>
      <w:lvlJc w:val="left"/>
      <w:pPr>
        <w:ind w:left="1440" w:hanging="360"/>
      </w:pPr>
      <w:rPr>
        <w:rFonts w:hint="default" w:ascii="Courier New" w:hAnsi="Courier New"/>
      </w:rPr>
    </w:lvl>
    <w:lvl w:ilvl="2" w:tplc="95AA1F8E">
      <w:start w:val="1"/>
      <w:numFmt w:val="bullet"/>
      <w:lvlText w:val=""/>
      <w:lvlJc w:val="left"/>
      <w:pPr>
        <w:ind w:left="2160" w:hanging="360"/>
      </w:pPr>
      <w:rPr>
        <w:rFonts w:hint="default" w:ascii="Wingdings" w:hAnsi="Wingdings"/>
      </w:rPr>
    </w:lvl>
    <w:lvl w:ilvl="3" w:tplc="DD0CC05E">
      <w:start w:val="1"/>
      <w:numFmt w:val="bullet"/>
      <w:lvlText w:val=""/>
      <w:lvlJc w:val="left"/>
      <w:pPr>
        <w:ind w:left="2880" w:hanging="360"/>
      </w:pPr>
      <w:rPr>
        <w:rFonts w:hint="default" w:ascii="Symbol" w:hAnsi="Symbol"/>
      </w:rPr>
    </w:lvl>
    <w:lvl w:ilvl="4" w:tplc="921CC36E">
      <w:start w:val="1"/>
      <w:numFmt w:val="bullet"/>
      <w:lvlText w:val="o"/>
      <w:lvlJc w:val="left"/>
      <w:pPr>
        <w:ind w:left="3600" w:hanging="360"/>
      </w:pPr>
      <w:rPr>
        <w:rFonts w:hint="default" w:ascii="Courier New" w:hAnsi="Courier New"/>
      </w:rPr>
    </w:lvl>
    <w:lvl w:ilvl="5" w:tplc="EF5AD626">
      <w:start w:val="1"/>
      <w:numFmt w:val="bullet"/>
      <w:lvlText w:val=""/>
      <w:lvlJc w:val="left"/>
      <w:pPr>
        <w:ind w:left="4320" w:hanging="360"/>
      </w:pPr>
      <w:rPr>
        <w:rFonts w:hint="default" w:ascii="Wingdings" w:hAnsi="Wingdings"/>
      </w:rPr>
    </w:lvl>
    <w:lvl w:ilvl="6" w:tplc="E7008D70">
      <w:start w:val="1"/>
      <w:numFmt w:val="bullet"/>
      <w:lvlText w:val=""/>
      <w:lvlJc w:val="left"/>
      <w:pPr>
        <w:ind w:left="5040" w:hanging="360"/>
      </w:pPr>
      <w:rPr>
        <w:rFonts w:hint="default" w:ascii="Symbol" w:hAnsi="Symbol"/>
      </w:rPr>
    </w:lvl>
    <w:lvl w:ilvl="7" w:tplc="928C703C">
      <w:start w:val="1"/>
      <w:numFmt w:val="bullet"/>
      <w:lvlText w:val="o"/>
      <w:lvlJc w:val="left"/>
      <w:pPr>
        <w:ind w:left="5760" w:hanging="360"/>
      </w:pPr>
      <w:rPr>
        <w:rFonts w:hint="default" w:ascii="Courier New" w:hAnsi="Courier New"/>
      </w:rPr>
    </w:lvl>
    <w:lvl w:ilvl="8" w:tplc="0C50C9F8">
      <w:start w:val="1"/>
      <w:numFmt w:val="bullet"/>
      <w:lvlText w:val=""/>
      <w:lvlJc w:val="left"/>
      <w:pPr>
        <w:ind w:left="6480" w:hanging="360"/>
      </w:pPr>
      <w:rPr>
        <w:rFonts w:hint="default" w:ascii="Wingdings" w:hAnsi="Wingdings"/>
      </w:rPr>
    </w:lvl>
  </w:abstractNum>
  <w:abstractNum w:abstractNumId="34" w15:restartNumberingAfterBreak="0">
    <w:nsid w:val="4D3A6446"/>
    <w:multiLevelType w:val="hybridMultilevel"/>
    <w:tmpl w:val="FFFFFFFF"/>
    <w:lvl w:ilvl="0" w:tplc="56B6FB24">
      <w:start w:val="1"/>
      <w:numFmt w:val="bullet"/>
      <w:lvlText w:val=""/>
      <w:lvlJc w:val="left"/>
      <w:pPr>
        <w:ind w:left="720" w:hanging="360"/>
      </w:pPr>
      <w:rPr>
        <w:rFonts w:hint="default" w:ascii="Symbol" w:hAnsi="Symbol"/>
      </w:rPr>
    </w:lvl>
    <w:lvl w:ilvl="1" w:tplc="3FB0A506">
      <w:start w:val="1"/>
      <w:numFmt w:val="bullet"/>
      <w:lvlText w:val="o"/>
      <w:lvlJc w:val="left"/>
      <w:pPr>
        <w:ind w:left="1440" w:hanging="360"/>
      </w:pPr>
      <w:rPr>
        <w:rFonts w:hint="default" w:ascii="Courier New" w:hAnsi="Courier New"/>
      </w:rPr>
    </w:lvl>
    <w:lvl w:ilvl="2" w:tplc="414E9D6E">
      <w:start w:val="1"/>
      <w:numFmt w:val="bullet"/>
      <w:lvlText w:val=""/>
      <w:lvlJc w:val="left"/>
      <w:pPr>
        <w:ind w:left="2160" w:hanging="360"/>
      </w:pPr>
      <w:rPr>
        <w:rFonts w:hint="default" w:ascii="Wingdings" w:hAnsi="Wingdings"/>
      </w:rPr>
    </w:lvl>
    <w:lvl w:ilvl="3" w:tplc="2E281B86">
      <w:start w:val="1"/>
      <w:numFmt w:val="bullet"/>
      <w:lvlText w:val=""/>
      <w:lvlJc w:val="left"/>
      <w:pPr>
        <w:ind w:left="2880" w:hanging="360"/>
      </w:pPr>
      <w:rPr>
        <w:rFonts w:hint="default" w:ascii="Symbol" w:hAnsi="Symbol"/>
      </w:rPr>
    </w:lvl>
    <w:lvl w:ilvl="4" w:tplc="553C4E2E">
      <w:start w:val="1"/>
      <w:numFmt w:val="bullet"/>
      <w:lvlText w:val="o"/>
      <w:lvlJc w:val="left"/>
      <w:pPr>
        <w:ind w:left="3600" w:hanging="360"/>
      </w:pPr>
      <w:rPr>
        <w:rFonts w:hint="default" w:ascii="Courier New" w:hAnsi="Courier New"/>
      </w:rPr>
    </w:lvl>
    <w:lvl w:ilvl="5" w:tplc="B3EC1600">
      <w:start w:val="1"/>
      <w:numFmt w:val="bullet"/>
      <w:lvlText w:val=""/>
      <w:lvlJc w:val="left"/>
      <w:pPr>
        <w:ind w:left="4320" w:hanging="360"/>
      </w:pPr>
      <w:rPr>
        <w:rFonts w:hint="default" w:ascii="Wingdings" w:hAnsi="Wingdings"/>
      </w:rPr>
    </w:lvl>
    <w:lvl w:ilvl="6" w:tplc="674C6FBA">
      <w:start w:val="1"/>
      <w:numFmt w:val="bullet"/>
      <w:lvlText w:val=""/>
      <w:lvlJc w:val="left"/>
      <w:pPr>
        <w:ind w:left="5040" w:hanging="360"/>
      </w:pPr>
      <w:rPr>
        <w:rFonts w:hint="default" w:ascii="Symbol" w:hAnsi="Symbol"/>
      </w:rPr>
    </w:lvl>
    <w:lvl w:ilvl="7" w:tplc="993E55C8">
      <w:start w:val="1"/>
      <w:numFmt w:val="bullet"/>
      <w:lvlText w:val="o"/>
      <w:lvlJc w:val="left"/>
      <w:pPr>
        <w:ind w:left="5760" w:hanging="360"/>
      </w:pPr>
      <w:rPr>
        <w:rFonts w:hint="default" w:ascii="Courier New" w:hAnsi="Courier New"/>
      </w:rPr>
    </w:lvl>
    <w:lvl w:ilvl="8" w:tplc="72140160">
      <w:start w:val="1"/>
      <w:numFmt w:val="bullet"/>
      <w:lvlText w:val=""/>
      <w:lvlJc w:val="left"/>
      <w:pPr>
        <w:ind w:left="6480" w:hanging="360"/>
      </w:pPr>
      <w:rPr>
        <w:rFonts w:hint="default" w:ascii="Wingdings" w:hAnsi="Wingdings"/>
      </w:rPr>
    </w:lvl>
  </w:abstractNum>
  <w:abstractNum w:abstractNumId="35" w15:restartNumberingAfterBreak="0">
    <w:nsid w:val="4E42057D"/>
    <w:multiLevelType w:val="hybridMultilevel"/>
    <w:tmpl w:val="FFFFFFFF"/>
    <w:lvl w:ilvl="0" w:tplc="98407002">
      <w:start w:val="1"/>
      <w:numFmt w:val="decimal"/>
      <w:lvlText w:val="%1."/>
      <w:lvlJc w:val="left"/>
      <w:pPr>
        <w:ind w:left="720" w:hanging="360"/>
      </w:pPr>
    </w:lvl>
    <w:lvl w:ilvl="1" w:tplc="945E5D64">
      <w:start w:val="1"/>
      <w:numFmt w:val="lowerLetter"/>
      <w:lvlText w:val="%2."/>
      <w:lvlJc w:val="left"/>
      <w:pPr>
        <w:ind w:left="1440" w:hanging="360"/>
      </w:pPr>
    </w:lvl>
    <w:lvl w:ilvl="2" w:tplc="3ACCF3E0">
      <w:start w:val="1"/>
      <w:numFmt w:val="lowerRoman"/>
      <w:lvlText w:val="%3."/>
      <w:lvlJc w:val="right"/>
      <w:pPr>
        <w:ind w:left="2160" w:hanging="180"/>
      </w:pPr>
    </w:lvl>
    <w:lvl w:ilvl="3" w:tplc="6D68AE5A">
      <w:start w:val="1"/>
      <w:numFmt w:val="decimal"/>
      <w:lvlText w:val="%4."/>
      <w:lvlJc w:val="left"/>
      <w:pPr>
        <w:ind w:left="2880" w:hanging="360"/>
      </w:pPr>
    </w:lvl>
    <w:lvl w:ilvl="4" w:tplc="2D2C6596">
      <w:start w:val="1"/>
      <w:numFmt w:val="lowerLetter"/>
      <w:lvlText w:val="%5."/>
      <w:lvlJc w:val="left"/>
      <w:pPr>
        <w:ind w:left="3600" w:hanging="360"/>
      </w:pPr>
    </w:lvl>
    <w:lvl w:ilvl="5" w:tplc="A83C7A20">
      <w:start w:val="1"/>
      <w:numFmt w:val="lowerRoman"/>
      <w:lvlText w:val="%6."/>
      <w:lvlJc w:val="right"/>
      <w:pPr>
        <w:ind w:left="4320" w:hanging="180"/>
      </w:pPr>
    </w:lvl>
    <w:lvl w:ilvl="6" w:tplc="AB0C9BE0">
      <w:start w:val="1"/>
      <w:numFmt w:val="decimal"/>
      <w:lvlText w:val="%7."/>
      <w:lvlJc w:val="left"/>
      <w:pPr>
        <w:ind w:left="5040" w:hanging="360"/>
      </w:pPr>
    </w:lvl>
    <w:lvl w:ilvl="7" w:tplc="8C307120">
      <w:start w:val="1"/>
      <w:numFmt w:val="lowerLetter"/>
      <w:lvlText w:val="%8."/>
      <w:lvlJc w:val="left"/>
      <w:pPr>
        <w:ind w:left="5760" w:hanging="360"/>
      </w:pPr>
    </w:lvl>
    <w:lvl w:ilvl="8" w:tplc="53125420">
      <w:start w:val="1"/>
      <w:numFmt w:val="lowerRoman"/>
      <w:lvlText w:val="%9."/>
      <w:lvlJc w:val="right"/>
      <w:pPr>
        <w:ind w:left="6480" w:hanging="180"/>
      </w:pPr>
    </w:lvl>
  </w:abstractNum>
  <w:abstractNum w:abstractNumId="36" w15:restartNumberingAfterBreak="0">
    <w:nsid w:val="519637D1"/>
    <w:multiLevelType w:val="hybridMultilevel"/>
    <w:tmpl w:val="FFFFFFFF"/>
    <w:lvl w:ilvl="0" w:tplc="FFE4701E">
      <w:start w:val="1"/>
      <w:numFmt w:val="decimal"/>
      <w:lvlText w:val="%1."/>
      <w:lvlJc w:val="left"/>
      <w:pPr>
        <w:ind w:left="720" w:hanging="360"/>
      </w:pPr>
    </w:lvl>
    <w:lvl w:ilvl="1" w:tplc="B924143E">
      <w:start w:val="1"/>
      <w:numFmt w:val="lowerLetter"/>
      <w:lvlText w:val="%2."/>
      <w:lvlJc w:val="left"/>
      <w:pPr>
        <w:ind w:left="1440" w:hanging="360"/>
      </w:pPr>
    </w:lvl>
    <w:lvl w:ilvl="2" w:tplc="E06877F4">
      <w:start w:val="1"/>
      <w:numFmt w:val="lowerRoman"/>
      <w:lvlText w:val="%3."/>
      <w:lvlJc w:val="right"/>
      <w:pPr>
        <w:ind w:left="2160" w:hanging="180"/>
      </w:pPr>
    </w:lvl>
    <w:lvl w:ilvl="3" w:tplc="62920138">
      <w:start w:val="1"/>
      <w:numFmt w:val="decimal"/>
      <w:lvlText w:val="%4."/>
      <w:lvlJc w:val="left"/>
      <w:pPr>
        <w:ind w:left="2880" w:hanging="360"/>
      </w:pPr>
    </w:lvl>
    <w:lvl w:ilvl="4" w:tplc="106A202A">
      <w:start w:val="1"/>
      <w:numFmt w:val="lowerLetter"/>
      <w:lvlText w:val="%5."/>
      <w:lvlJc w:val="left"/>
      <w:pPr>
        <w:ind w:left="3600" w:hanging="360"/>
      </w:pPr>
    </w:lvl>
    <w:lvl w:ilvl="5" w:tplc="3AD67910">
      <w:start w:val="1"/>
      <w:numFmt w:val="lowerRoman"/>
      <w:lvlText w:val="%6."/>
      <w:lvlJc w:val="right"/>
      <w:pPr>
        <w:ind w:left="4320" w:hanging="180"/>
      </w:pPr>
    </w:lvl>
    <w:lvl w:ilvl="6" w:tplc="CAA0D92A">
      <w:start w:val="1"/>
      <w:numFmt w:val="decimal"/>
      <w:lvlText w:val="%7."/>
      <w:lvlJc w:val="left"/>
      <w:pPr>
        <w:ind w:left="5040" w:hanging="360"/>
      </w:pPr>
    </w:lvl>
    <w:lvl w:ilvl="7" w:tplc="D51C1D96">
      <w:start w:val="1"/>
      <w:numFmt w:val="lowerLetter"/>
      <w:lvlText w:val="%8."/>
      <w:lvlJc w:val="left"/>
      <w:pPr>
        <w:ind w:left="5760" w:hanging="360"/>
      </w:pPr>
    </w:lvl>
    <w:lvl w:ilvl="8" w:tplc="6CE02B32">
      <w:start w:val="1"/>
      <w:numFmt w:val="lowerRoman"/>
      <w:lvlText w:val="%9."/>
      <w:lvlJc w:val="right"/>
      <w:pPr>
        <w:ind w:left="6480" w:hanging="180"/>
      </w:pPr>
    </w:lvl>
  </w:abstractNum>
  <w:abstractNum w:abstractNumId="37" w15:restartNumberingAfterBreak="0">
    <w:nsid w:val="52EE46CB"/>
    <w:multiLevelType w:val="hybridMultilevel"/>
    <w:tmpl w:val="FFFFFFFF"/>
    <w:lvl w:ilvl="0" w:tplc="38B26918">
      <w:start w:val="1"/>
      <w:numFmt w:val="bullet"/>
      <w:lvlText w:val=""/>
      <w:lvlJc w:val="left"/>
      <w:pPr>
        <w:ind w:left="720" w:hanging="360"/>
      </w:pPr>
      <w:rPr>
        <w:rFonts w:hint="default" w:ascii="Symbol" w:hAnsi="Symbol"/>
      </w:rPr>
    </w:lvl>
    <w:lvl w:ilvl="1" w:tplc="19A646FE">
      <w:start w:val="1"/>
      <w:numFmt w:val="bullet"/>
      <w:lvlText w:val="o"/>
      <w:lvlJc w:val="left"/>
      <w:pPr>
        <w:ind w:left="1440" w:hanging="360"/>
      </w:pPr>
      <w:rPr>
        <w:rFonts w:hint="default" w:ascii="Courier New" w:hAnsi="Courier New"/>
      </w:rPr>
    </w:lvl>
    <w:lvl w:ilvl="2" w:tplc="089A69F2">
      <w:start w:val="1"/>
      <w:numFmt w:val="bullet"/>
      <w:lvlText w:val=""/>
      <w:lvlJc w:val="left"/>
      <w:pPr>
        <w:ind w:left="2160" w:hanging="360"/>
      </w:pPr>
      <w:rPr>
        <w:rFonts w:hint="default" w:ascii="Wingdings" w:hAnsi="Wingdings"/>
      </w:rPr>
    </w:lvl>
    <w:lvl w:ilvl="3" w:tplc="C7466E96">
      <w:start w:val="1"/>
      <w:numFmt w:val="bullet"/>
      <w:lvlText w:val=""/>
      <w:lvlJc w:val="left"/>
      <w:pPr>
        <w:ind w:left="2880" w:hanging="360"/>
      </w:pPr>
      <w:rPr>
        <w:rFonts w:hint="default" w:ascii="Symbol" w:hAnsi="Symbol"/>
      </w:rPr>
    </w:lvl>
    <w:lvl w:ilvl="4" w:tplc="ECA625BA">
      <w:start w:val="1"/>
      <w:numFmt w:val="bullet"/>
      <w:lvlText w:val="o"/>
      <w:lvlJc w:val="left"/>
      <w:pPr>
        <w:ind w:left="3600" w:hanging="360"/>
      </w:pPr>
      <w:rPr>
        <w:rFonts w:hint="default" w:ascii="Courier New" w:hAnsi="Courier New"/>
      </w:rPr>
    </w:lvl>
    <w:lvl w:ilvl="5" w:tplc="A28EA414">
      <w:start w:val="1"/>
      <w:numFmt w:val="bullet"/>
      <w:lvlText w:val=""/>
      <w:lvlJc w:val="left"/>
      <w:pPr>
        <w:ind w:left="4320" w:hanging="360"/>
      </w:pPr>
      <w:rPr>
        <w:rFonts w:hint="default" w:ascii="Wingdings" w:hAnsi="Wingdings"/>
      </w:rPr>
    </w:lvl>
    <w:lvl w:ilvl="6" w:tplc="1B3AF876">
      <w:start w:val="1"/>
      <w:numFmt w:val="bullet"/>
      <w:lvlText w:val=""/>
      <w:lvlJc w:val="left"/>
      <w:pPr>
        <w:ind w:left="5040" w:hanging="360"/>
      </w:pPr>
      <w:rPr>
        <w:rFonts w:hint="default" w:ascii="Symbol" w:hAnsi="Symbol"/>
      </w:rPr>
    </w:lvl>
    <w:lvl w:ilvl="7" w:tplc="54A00FF4">
      <w:start w:val="1"/>
      <w:numFmt w:val="bullet"/>
      <w:lvlText w:val="o"/>
      <w:lvlJc w:val="left"/>
      <w:pPr>
        <w:ind w:left="5760" w:hanging="360"/>
      </w:pPr>
      <w:rPr>
        <w:rFonts w:hint="default" w:ascii="Courier New" w:hAnsi="Courier New"/>
      </w:rPr>
    </w:lvl>
    <w:lvl w:ilvl="8" w:tplc="6A3E44A8">
      <w:start w:val="1"/>
      <w:numFmt w:val="bullet"/>
      <w:lvlText w:val=""/>
      <w:lvlJc w:val="left"/>
      <w:pPr>
        <w:ind w:left="6480" w:hanging="360"/>
      </w:pPr>
      <w:rPr>
        <w:rFonts w:hint="default" w:ascii="Wingdings" w:hAnsi="Wingdings"/>
      </w:rPr>
    </w:lvl>
  </w:abstractNum>
  <w:abstractNum w:abstractNumId="38" w15:restartNumberingAfterBreak="0">
    <w:nsid w:val="53EE14C4"/>
    <w:multiLevelType w:val="hybridMultilevel"/>
    <w:tmpl w:val="FFFFFFFF"/>
    <w:lvl w:ilvl="0" w:tplc="BF7EBC04">
      <w:start w:val="1"/>
      <w:numFmt w:val="bullet"/>
      <w:lvlText w:val=""/>
      <w:lvlJc w:val="left"/>
      <w:pPr>
        <w:ind w:left="720" w:hanging="360"/>
      </w:pPr>
      <w:rPr>
        <w:rFonts w:hint="default" w:ascii="Symbol" w:hAnsi="Symbol"/>
      </w:rPr>
    </w:lvl>
    <w:lvl w:ilvl="1" w:tplc="9F02A07C">
      <w:start w:val="1"/>
      <w:numFmt w:val="bullet"/>
      <w:lvlText w:val="o"/>
      <w:lvlJc w:val="left"/>
      <w:pPr>
        <w:ind w:left="1440" w:hanging="360"/>
      </w:pPr>
      <w:rPr>
        <w:rFonts w:hint="default" w:ascii="Courier New" w:hAnsi="Courier New"/>
      </w:rPr>
    </w:lvl>
    <w:lvl w:ilvl="2" w:tplc="360AA862">
      <w:start w:val="1"/>
      <w:numFmt w:val="bullet"/>
      <w:lvlText w:val=""/>
      <w:lvlJc w:val="left"/>
      <w:pPr>
        <w:ind w:left="2160" w:hanging="360"/>
      </w:pPr>
      <w:rPr>
        <w:rFonts w:hint="default" w:ascii="Wingdings" w:hAnsi="Wingdings"/>
      </w:rPr>
    </w:lvl>
    <w:lvl w:ilvl="3" w:tplc="3F982BFE">
      <w:start w:val="1"/>
      <w:numFmt w:val="bullet"/>
      <w:lvlText w:val=""/>
      <w:lvlJc w:val="left"/>
      <w:pPr>
        <w:ind w:left="2880" w:hanging="360"/>
      </w:pPr>
      <w:rPr>
        <w:rFonts w:hint="default" w:ascii="Symbol" w:hAnsi="Symbol"/>
      </w:rPr>
    </w:lvl>
    <w:lvl w:ilvl="4" w:tplc="0DDADA7A">
      <w:start w:val="1"/>
      <w:numFmt w:val="bullet"/>
      <w:lvlText w:val="o"/>
      <w:lvlJc w:val="left"/>
      <w:pPr>
        <w:ind w:left="3600" w:hanging="360"/>
      </w:pPr>
      <w:rPr>
        <w:rFonts w:hint="default" w:ascii="Courier New" w:hAnsi="Courier New"/>
      </w:rPr>
    </w:lvl>
    <w:lvl w:ilvl="5" w:tplc="000067AC">
      <w:start w:val="1"/>
      <w:numFmt w:val="bullet"/>
      <w:lvlText w:val=""/>
      <w:lvlJc w:val="left"/>
      <w:pPr>
        <w:ind w:left="4320" w:hanging="360"/>
      </w:pPr>
      <w:rPr>
        <w:rFonts w:hint="default" w:ascii="Wingdings" w:hAnsi="Wingdings"/>
      </w:rPr>
    </w:lvl>
    <w:lvl w:ilvl="6" w:tplc="8EB068DE">
      <w:start w:val="1"/>
      <w:numFmt w:val="bullet"/>
      <w:lvlText w:val=""/>
      <w:lvlJc w:val="left"/>
      <w:pPr>
        <w:ind w:left="5040" w:hanging="360"/>
      </w:pPr>
      <w:rPr>
        <w:rFonts w:hint="default" w:ascii="Symbol" w:hAnsi="Symbol"/>
      </w:rPr>
    </w:lvl>
    <w:lvl w:ilvl="7" w:tplc="8168EA60">
      <w:start w:val="1"/>
      <w:numFmt w:val="bullet"/>
      <w:lvlText w:val="o"/>
      <w:lvlJc w:val="left"/>
      <w:pPr>
        <w:ind w:left="5760" w:hanging="360"/>
      </w:pPr>
      <w:rPr>
        <w:rFonts w:hint="default" w:ascii="Courier New" w:hAnsi="Courier New"/>
      </w:rPr>
    </w:lvl>
    <w:lvl w:ilvl="8" w:tplc="1082CA36">
      <w:start w:val="1"/>
      <w:numFmt w:val="bullet"/>
      <w:lvlText w:val=""/>
      <w:lvlJc w:val="left"/>
      <w:pPr>
        <w:ind w:left="6480" w:hanging="360"/>
      </w:pPr>
      <w:rPr>
        <w:rFonts w:hint="default" w:ascii="Wingdings" w:hAnsi="Wingdings"/>
      </w:rPr>
    </w:lvl>
  </w:abstractNum>
  <w:abstractNum w:abstractNumId="39" w15:restartNumberingAfterBreak="0">
    <w:nsid w:val="56944132"/>
    <w:multiLevelType w:val="hybridMultilevel"/>
    <w:tmpl w:val="FFFFFFFF"/>
    <w:lvl w:ilvl="0" w:tplc="B1E40816">
      <w:start w:val="1"/>
      <w:numFmt w:val="bullet"/>
      <w:lvlText w:val=""/>
      <w:lvlJc w:val="left"/>
      <w:pPr>
        <w:ind w:left="720" w:hanging="360"/>
      </w:pPr>
      <w:rPr>
        <w:rFonts w:hint="default" w:ascii="Symbol" w:hAnsi="Symbol"/>
      </w:rPr>
    </w:lvl>
    <w:lvl w:ilvl="1" w:tplc="B79AFF36">
      <w:start w:val="1"/>
      <w:numFmt w:val="bullet"/>
      <w:lvlText w:val="o"/>
      <w:lvlJc w:val="left"/>
      <w:pPr>
        <w:ind w:left="1440" w:hanging="360"/>
      </w:pPr>
      <w:rPr>
        <w:rFonts w:hint="default" w:ascii="Courier New" w:hAnsi="Courier New"/>
      </w:rPr>
    </w:lvl>
    <w:lvl w:ilvl="2" w:tplc="73808C50">
      <w:start w:val="1"/>
      <w:numFmt w:val="bullet"/>
      <w:lvlText w:val=""/>
      <w:lvlJc w:val="left"/>
      <w:pPr>
        <w:ind w:left="2160" w:hanging="360"/>
      </w:pPr>
      <w:rPr>
        <w:rFonts w:hint="default" w:ascii="Wingdings" w:hAnsi="Wingdings"/>
      </w:rPr>
    </w:lvl>
    <w:lvl w:ilvl="3" w:tplc="5DDE902E">
      <w:start w:val="1"/>
      <w:numFmt w:val="bullet"/>
      <w:lvlText w:val=""/>
      <w:lvlJc w:val="left"/>
      <w:pPr>
        <w:ind w:left="2880" w:hanging="360"/>
      </w:pPr>
      <w:rPr>
        <w:rFonts w:hint="default" w:ascii="Symbol" w:hAnsi="Symbol"/>
      </w:rPr>
    </w:lvl>
    <w:lvl w:ilvl="4" w:tplc="BE8EE8B4">
      <w:start w:val="1"/>
      <w:numFmt w:val="bullet"/>
      <w:lvlText w:val="o"/>
      <w:lvlJc w:val="left"/>
      <w:pPr>
        <w:ind w:left="3600" w:hanging="360"/>
      </w:pPr>
      <w:rPr>
        <w:rFonts w:hint="default" w:ascii="Courier New" w:hAnsi="Courier New"/>
      </w:rPr>
    </w:lvl>
    <w:lvl w:ilvl="5" w:tplc="C5DC3098">
      <w:start w:val="1"/>
      <w:numFmt w:val="bullet"/>
      <w:lvlText w:val=""/>
      <w:lvlJc w:val="left"/>
      <w:pPr>
        <w:ind w:left="4320" w:hanging="360"/>
      </w:pPr>
      <w:rPr>
        <w:rFonts w:hint="default" w:ascii="Wingdings" w:hAnsi="Wingdings"/>
      </w:rPr>
    </w:lvl>
    <w:lvl w:ilvl="6" w:tplc="B808BEAE">
      <w:start w:val="1"/>
      <w:numFmt w:val="bullet"/>
      <w:lvlText w:val=""/>
      <w:lvlJc w:val="left"/>
      <w:pPr>
        <w:ind w:left="5040" w:hanging="360"/>
      </w:pPr>
      <w:rPr>
        <w:rFonts w:hint="default" w:ascii="Symbol" w:hAnsi="Symbol"/>
      </w:rPr>
    </w:lvl>
    <w:lvl w:ilvl="7" w:tplc="ACB663B4">
      <w:start w:val="1"/>
      <w:numFmt w:val="bullet"/>
      <w:lvlText w:val="o"/>
      <w:lvlJc w:val="left"/>
      <w:pPr>
        <w:ind w:left="5760" w:hanging="360"/>
      </w:pPr>
      <w:rPr>
        <w:rFonts w:hint="default" w:ascii="Courier New" w:hAnsi="Courier New"/>
      </w:rPr>
    </w:lvl>
    <w:lvl w:ilvl="8" w:tplc="638C745A">
      <w:start w:val="1"/>
      <w:numFmt w:val="bullet"/>
      <w:lvlText w:val=""/>
      <w:lvlJc w:val="left"/>
      <w:pPr>
        <w:ind w:left="6480" w:hanging="360"/>
      </w:pPr>
      <w:rPr>
        <w:rFonts w:hint="default" w:ascii="Wingdings" w:hAnsi="Wingdings"/>
      </w:rPr>
    </w:lvl>
  </w:abstractNum>
  <w:abstractNum w:abstractNumId="40" w15:restartNumberingAfterBreak="0">
    <w:nsid w:val="56F07B0F"/>
    <w:multiLevelType w:val="hybridMultilevel"/>
    <w:tmpl w:val="FFFFFFFF"/>
    <w:lvl w:ilvl="0" w:tplc="A7C84590">
      <w:start w:val="1"/>
      <w:numFmt w:val="bullet"/>
      <w:lvlText w:val=""/>
      <w:lvlJc w:val="left"/>
      <w:pPr>
        <w:ind w:left="720" w:hanging="360"/>
      </w:pPr>
      <w:rPr>
        <w:rFonts w:hint="default" w:ascii="Symbol" w:hAnsi="Symbol"/>
      </w:rPr>
    </w:lvl>
    <w:lvl w:ilvl="1" w:tplc="FE9434E8">
      <w:start w:val="1"/>
      <w:numFmt w:val="bullet"/>
      <w:lvlText w:val="o"/>
      <w:lvlJc w:val="left"/>
      <w:pPr>
        <w:ind w:left="1440" w:hanging="360"/>
      </w:pPr>
      <w:rPr>
        <w:rFonts w:hint="default" w:ascii="Courier New" w:hAnsi="Courier New"/>
      </w:rPr>
    </w:lvl>
    <w:lvl w:ilvl="2" w:tplc="FD76244C">
      <w:start w:val="1"/>
      <w:numFmt w:val="bullet"/>
      <w:lvlText w:val=""/>
      <w:lvlJc w:val="left"/>
      <w:pPr>
        <w:ind w:left="2160" w:hanging="360"/>
      </w:pPr>
      <w:rPr>
        <w:rFonts w:hint="default" w:ascii="Wingdings" w:hAnsi="Wingdings"/>
      </w:rPr>
    </w:lvl>
    <w:lvl w:ilvl="3" w:tplc="F3A0F716">
      <w:start w:val="1"/>
      <w:numFmt w:val="bullet"/>
      <w:lvlText w:val=""/>
      <w:lvlJc w:val="left"/>
      <w:pPr>
        <w:ind w:left="2880" w:hanging="360"/>
      </w:pPr>
      <w:rPr>
        <w:rFonts w:hint="default" w:ascii="Symbol" w:hAnsi="Symbol"/>
      </w:rPr>
    </w:lvl>
    <w:lvl w:ilvl="4" w:tplc="C784BAFC">
      <w:start w:val="1"/>
      <w:numFmt w:val="bullet"/>
      <w:lvlText w:val="o"/>
      <w:lvlJc w:val="left"/>
      <w:pPr>
        <w:ind w:left="3600" w:hanging="360"/>
      </w:pPr>
      <w:rPr>
        <w:rFonts w:hint="default" w:ascii="Courier New" w:hAnsi="Courier New"/>
      </w:rPr>
    </w:lvl>
    <w:lvl w:ilvl="5" w:tplc="F4608ED8">
      <w:start w:val="1"/>
      <w:numFmt w:val="bullet"/>
      <w:lvlText w:val=""/>
      <w:lvlJc w:val="left"/>
      <w:pPr>
        <w:ind w:left="4320" w:hanging="360"/>
      </w:pPr>
      <w:rPr>
        <w:rFonts w:hint="default" w:ascii="Wingdings" w:hAnsi="Wingdings"/>
      </w:rPr>
    </w:lvl>
    <w:lvl w:ilvl="6" w:tplc="9830FB00">
      <w:start w:val="1"/>
      <w:numFmt w:val="bullet"/>
      <w:lvlText w:val=""/>
      <w:lvlJc w:val="left"/>
      <w:pPr>
        <w:ind w:left="5040" w:hanging="360"/>
      </w:pPr>
      <w:rPr>
        <w:rFonts w:hint="default" w:ascii="Symbol" w:hAnsi="Symbol"/>
      </w:rPr>
    </w:lvl>
    <w:lvl w:ilvl="7" w:tplc="CDD26CD0">
      <w:start w:val="1"/>
      <w:numFmt w:val="bullet"/>
      <w:lvlText w:val="o"/>
      <w:lvlJc w:val="left"/>
      <w:pPr>
        <w:ind w:left="5760" w:hanging="360"/>
      </w:pPr>
      <w:rPr>
        <w:rFonts w:hint="default" w:ascii="Courier New" w:hAnsi="Courier New"/>
      </w:rPr>
    </w:lvl>
    <w:lvl w:ilvl="8" w:tplc="DBD0654C">
      <w:start w:val="1"/>
      <w:numFmt w:val="bullet"/>
      <w:lvlText w:val=""/>
      <w:lvlJc w:val="left"/>
      <w:pPr>
        <w:ind w:left="6480" w:hanging="360"/>
      </w:pPr>
      <w:rPr>
        <w:rFonts w:hint="default" w:ascii="Wingdings" w:hAnsi="Wingdings"/>
      </w:rPr>
    </w:lvl>
  </w:abstractNum>
  <w:abstractNum w:abstractNumId="41" w15:restartNumberingAfterBreak="0">
    <w:nsid w:val="570778F4"/>
    <w:multiLevelType w:val="hybridMultilevel"/>
    <w:tmpl w:val="FFFFFFFF"/>
    <w:lvl w:ilvl="0" w:tplc="D1764E4A">
      <w:start w:val="1"/>
      <w:numFmt w:val="bullet"/>
      <w:lvlText w:val=""/>
      <w:lvlJc w:val="left"/>
      <w:pPr>
        <w:ind w:left="720" w:hanging="360"/>
      </w:pPr>
      <w:rPr>
        <w:rFonts w:hint="default" w:ascii="Symbol" w:hAnsi="Symbol"/>
      </w:rPr>
    </w:lvl>
    <w:lvl w:ilvl="1" w:tplc="D710FE16">
      <w:start w:val="1"/>
      <w:numFmt w:val="bullet"/>
      <w:lvlText w:val="o"/>
      <w:lvlJc w:val="left"/>
      <w:pPr>
        <w:ind w:left="1440" w:hanging="360"/>
      </w:pPr>
      <w:rPr>
        <w:rFonts w:hint="default" w:ascii="Courier New" w:hAnsi="Courier New"/>
      </w:rPr>
    </w:lvl>
    <w:lvl w:ilvl="2" w:tplc="33A6BA44">
      <w:start w:val="1"/>
      <w:numFmt w:val="bullet"/>
      <w:lvlText w:val=""/>
      <w:lvlJc w:val="left"/>
      <w:pPr>
        <w:ind w:left="2160" w:hanging="360"/>
      </w:pPr>
      <w:rPr>
        <w:rFonts w:hint="default" w:ascii="Wingdings" w:hAnsi="Wingdings"/>
      </w:rPr>
    </w:lvl>
    <w:lvl w:ilvl="3" w:tplc="7A2C6348">
      <w:start w:val="1"/>
      <w:numFmt w:val="bullet"/>
      <w:lvlText w:val=""/>
      <w:lvlJc w:val="left"/>
      <w:pPr>
        <w:ind w:left="2880" w:hanging="360"/>
      </w:pPr>
      <w:rPr>
        <w:rFonts w:hint="default" w:ascii="Symbol" w:hAnsi="Symbol"/>
      </w:rPr>
    </w:lvl>
    <w:lvl w:ilvl="4" w:tplc="41A81F16">
      <w:start w:val="1"/>
      <w:numFmt w:val="bullet"/>
      <w:lvlText w:val="o"/>
      <w:lvlJc w:val="left"/>
      <w:pPr>
        <w:ind w:left="3600" w:hanging="360"/>
      </w:pPr>
      <w:rPr>
        <w:rFonts w:hint="default" w:ascii="Courier New" w:hAnsi="Courier New"/>
      </w:rPr>
    </w:lvl>
    <w:lvl w:ilvl="5" w:tplc="F60A8FE2">
      <w:start w:val="1"/>
      <w:numFmt w:val="bullet"/>
      <w:lvlText w:val=""/>
      <w:lvlJc w:val="left"/>
      <w:pPr>
        <w:ind w:left="4320" w:hanging="360"/>
      </w:pPr>
      <w:rPr>
        <w:rFonts w:hint="default" w:ascii="Wingdings" w:hAnsi="Wingdings"/>
      </w:rPr>
    </w:lvl>
    <w:lvl w:ilvl="6" w:tplc="34089E90">
      <w:start w:val="1"/>
      <w:numFmt w:val="bullet"/>
      <w:lvlText w:val=""/>
      <w:lvlJc w:val="left"/>
      <w:pPr>
        <w:ind w:left="5040" w:hanging="360"/>
      </w:pPr>
      <w:rPr>
        <w:rFonts w:hint="default" w:ascii="Symbol" w:hAnsi="Symbol"/>
      </w:rPr>
    </w:lvl>
    <w:lvl w:ilvl="7" w:tplc="6B4245B6">
      <w:start w:val="1"/>
      <w:numFmt w:val="bullet"/>
      <w:lvlText w:val="o"/>
      <w:lvlJc w:val="left"/>
      <w:pPr>
        <w:ind w:left="5760" w:hanging="360"/>
      </w:pPr>
      <w:rPr>
        <w:rFonts w:hint="default" w:ascii="Courier New" w:hAnsi="Courier New"/>
      </w:rPr>
    </w:lvl>
    <w:lvl w:ilvl="8" w:tplc="E8ACAF68">
      <w:start w:val="1"/>
      <w:numFmt w:val="bullet"/>
      <w:lvlText w:val=""/>
      <w:lvlJc w:val="left"/>
      <w:pPr>
        <w:ind w:left="6480" w:hanging="360"/>
      </w:pPr>
      <w:rPr>
        <w:rFonts w:hint="default" w:ascii="Wingdings" w:hAnsi="Wingdings"/>
      </w:rPr>
    </w:lvl>
  </w:abstractNum>
  <w:abstractNum w:abstractNumId="42" w15:restartNumberingAfterBreak="0">
    <w:nsid w:val="5D56715D"/>
    <w:multiLevelType w:val="hybridMultilevel"/>
    <w:tmpl w:val="FFFFFFFF"/>
    <w:lvl w:ilvl="0" w:tplc="7E482FBC">
      <w:start w:val="1"/>
      <w:numFmt w:val="decimal"/>
      <w:lvlText w:val="%1."/>
      <w:lvlJc w:val="left"/>
      <w:pPr>
        <w:ind w:left="720" w:hanging="360"/>
      </w:pPr>
    </w:lvl>
    <w:lvl w:ilvl="1" w:tplc="9424BFB8">
      <w:start w:val="1"/>
      <w:numFmt w:val="lowerLetter"/>
      <w:lvlText w:val="%2."/>
      <w:lvlJc w:val="left"/>
      <w:pPr>
        <w:ind w:left="1440" w:hanging="360"/>
      </w:pPr>
    </w:lvl>
    <w:lvl w:ilvl="2" w:tplc="8DB851AC">
      <w:start w:val="1"/>
      <w:numFmt w:val="lowerRoman"/>
      <w:lvlText w:val="%3."/>
      <w:lvlJc w:val="right"/>
      <w:pPr>
        <w:ind w:left="2160" w:hanging="180"/>
      </w:pPr>
    </w:lvl>
    <w:lvl w:ilvl="3" w:tplc="856E3916">
      <w:start w:val="1"/>
      <w:numFmt w:val="decimal"/>
      <w:lvlText w:val="%4."/>
      <w:lvlJc w:val="left"/>
      <w:pPr>
        <w:ind w:left="2880" w:hanging="360"/>
      </w:pPr>
    </w:lvl>
    <w:lvl w:ilvl="4" w:tplc="89946260">
      <w:start w:val="1"/>
      <w:numFmt w:val="lowerLetter"/>
      <w:lvlText w:val="%5."/>
      <w:lvlJc w:val="left"/>
      <w:pPr>
        <w:ind w:left="3600" w:hanging="360"/>
      </w:pPr>
    </w:lvl>
    <w:lvl w:ilvl="5" w:tplc="8A181EF8">
      <w:start w:val="1"/>
      <w:numFmt w:val="lowerRoman"/>
      <w:lvlText w:val="%6."/>
      <w:lvlJc w:val="right"/>
      <w:pPr>
        <w:ind w:left="4320" w:hanging="180"/>
      </w:pPr>
    </w:lvl>
    <w:lvl w:ilvl="6" w:tplc="76366B44">
      <w:start w:val="1"/>
      <w:numFmt w:val="decimal"/>
      <w:lvlText w:val="%7."/>
      <w:lvlJc w:val="left"/>
      <w:pPr>
        <w:ind w:left="5040" w:hanging="360"/>
      </w:pPr>
    </w:lvl>
    <w:lvl w:ilvl="7" w:tplc="7326EFDE">
      <w:start w:val="1"/>
      <w:numFmt w:val="lowerLetter"/>
      <w:lvlText w:val="%8."/>
      <w:lvlJc w:val="left"/>
      <w:pPr>
        <w:ind w:left="5760" w:hanging="360"/>
      </w:pPr>
    </w:lvl>
    <w:lvl w:ilvl="8" w:tplc="C876FC4C">
      <w:start w:val="1"/>
      <w:numFmt w:val="lowerRoman"/>
      <w:lvlText w:val="%9."/>
      <w:lvlJc w:val="right"/>
      <w:pPr>
        <w:ind w:left="6480" w:hanging="180"/>
      </w:pPr>
    </w:lvl>
  </w:abstractNum>
  <w:abstractNum w:abstractNumId="43" w15:restartNumberingAfterBreak="0">
    <w:nsid w:val="5D6B1C26"/>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4" w15:restartNumberingAfterBreak="0">
    <w:nsid w:val="62692A7C"/>
    <w:multiLevelType w:val="hybridMultilevel"/>
    <w:tmpl w:val="FFFFFFFF"/>
    <w:lvl w:ilvl="0" w:tplc="22267386">
      <w:start w:val="1"/>
      <w:numFmt w:val="bullet"/>
      <w:lvlText w:val=""/>
      <w:lvlJc w:val="left"/>
      <w:pPr>
        <w:ind w:left="720" w:hanging="360"/>
      </w:pPr>
      <w:rPr>
        <w:rFonts w:hint="default" w:ascii="Symbol" w:hAnsi="Symbol"/>
      </w:rPr>
    </w:lvl>
    <w:lvl w:ilvl="1" w:tplc="79A2C6C0">
      <w:start w:val="1"/>
      <w:numFmt w:val="bullet"/>
      <w:lvlText w:val="o"/>
      <w:lvlJc w:val="left"/>
      <w:pPr>
        <w:ind w:left="1440" w:hanging="360"/>
      </w:pPr>
      <w:rPr>
        <w:rFonts w:hint="default" w:ascii="Courier New" w:hAnsi="Courier New"/>
      </w:rPr>
    </w:lvl>
    <w:lvl w:ilvl="2" w:tplc="2730C4C6">
      <w:start w:val="1"/>
      <w:numFmt w:val="bullet"/>
      <w:lvlText w:val=""/>
      <w:lvlJc w:val="left"/>
      <w:pPr>
        <w:ind w:left="2160" w:hanging="360"/>
      </w:pPr>
      <w:rPr>
        <w:rFonts w:hint="default" w:ascii="Wingdings" w:hAnsi="Wingdings"/>
      </w:rPr>
    </w:lvl>
    <w:lvl w:ilvl="3" w:tplc="719832D8">
      <w:start w:val="1"/>
      <w:numFmt w:val="bullet"/>
      <w:lvlText w:val=""/>
      <w:lvlJc w:val="left"/>
      <w:pPr>
        <w:ind w:left="2880" w:hanging="360"/>
      </w:pPr>
      <w:rPr>
        <w:rFonts w:hint="default" w:ascii="Symbol" w:hAnsi="Symbol"/>
      </w:rPr>
    </w:lvl>
    <w:lvl w:ilvl="4" w:tplc="D4846270">
      <w:start w:val="1"/>
      <w:numFmt w:val="bullet"/>
      <w:lvlText w:val="o"/>
      <w:lvlJc w:val="left"/>
      <w:pPr>
        <w:ind w:left="3600" w:hanging="360"/>
      </w:pPr>
      <w:rPr>
        <w:rFonts w:hint="default" w:ascii="Courier New" w:hAnsi="Courier New"/>
      </w:rPr>
    </w:lvl>
    <w:lvl w:ilvl="5" w:tplc="EEFE3E5C">
      <w:start w:val="1"/>
      <w:numFmt w:val="bullet"/>
      <w:lvlText w:val=""/>
      <w:lvlJc w:val="left"/>
      <w:pPr>
        <w:ind w:left="4320" w:hanging="360"/>
      </w:pPr>
      <w:rPr>
        <w:rFonts w:hint="default" w:ascii="Wingdings" w:hAnsi="Wingdings"/>
      </w:rPr>
    </w:lvl>
    <w:lvl w:ilvl="6" w:tplc="C3622EB6">
      <w:start w:val="1"/>
      <w:numFmt w:val="bullet"/>
      <w:lvlText w:val=""/>
      <w:lvlJc w:val="left"/>
      <w:pPr>
        <w:ind w:left="5040" w:hanging="360"/>
      </w:pPr>
      <w:rPr>
        <w:rFonts w:hint="default" w:ascii="Symbol" w:hAnsi="Symbol"/>
      </w:rPr>
    </w:lvl>
    <w:lvl w:ilvl="7" w:tplc="87EC0730">
      <w:start w:val="1"/>
      <w:numFmt w:val="bullet"/>
      <w:lvlText w:val="o"/>
      <w:lvlJc w:val="left"/>
      <w:pPr>
        <w:ind w:left="5760" w:hanging="360"/>
      </w:pPr>
      <w:rPr>
        <w:rFonts w:hint="default" w:ascii="Courier New" w:hAnsi="Courier New"/>
      </w:rPr>
    </w:lvl>
    <w:lvl w:ilvl="8" w:tplc="0D248F3E">
      <w:start w:val="1"/>
      <w:numFmt w:val="bullet"/>
      <w:lvlText w:val=""/>
      <w:lvlJc w:val="left"/>
      <w:pPr>
        <w:ind w:left="6480" w:hanging="360"/>
      </w:pPr>
      <w:rPr>
        <w:rFonts w:hint="default" w:ascii="Wingdings" w:hAnsi="Wingdings"/>
      </w:rPr>
    </w:lvl>
  </w:abstractNum>
  <w:abstractNum w:abstractNumId="45" w15:restartNumberingAfterBreak="0">
    <w:nsid w:val="63366BE6"/>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6" w15:restartNumberingAfterBreak="0">
    <w:nsid w:val="64C2285A"/>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7" w15:restartNumberingAfterBreak="0">
    <w:nsid w:val="67A0332F"/>
    <w:multiLevelType w:val="multilevel"/>
    <w:tmpl w:val="B100D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6A033D0E"/>
    <w:multiLevelType w:val="hybridMultilevel"/>
    <w:tmpl w:val="FFFFFFFF"/>
    <w:lvl w:ilvl="0" w:tplc="152C9B1C">
      <w:start w:val="1"/>
      <w:numFmt w:val="bullet"/>
      <w:lvlText w:val=""/>
      <w:lvlJc w:val="left"/>
      <w:pPr>
        <w:ind w:left="720" w:hanging="360"/>
      </w:pPr>
      <w:rPr>
        <w:rFonts w:hint="default" w:ascii="Symbol" w:hAnsi="Symbol"/>
      </w:rPr>
    </w:lvl>
    <w:lvl w:ilvl="1" w:tplc="F4063452">
      <w:start w:val="1"/>
      <w:numFmt w:val="bullet"/>
      <w:lvlText w:val="o"/>
      <w:lvlJc w:val="left"/>
      <w:pPr>
        <w:ind w:left="1440" w:hanging="360"/>
      </w:pPr>
      <w:rPr>
        <w:rFonts w:hint="default" w:ascii="Courier New" w:hAnsi="Courier New"/>
      </w:rPr>
    </w:lvl>
    <w:lvl w:ilvl="2" w:tplc="8D26922E">
      <w:start w:val="1"/>
      <w:numFmt w:val="bullet"/>
      <w:lvlText w:val=""/>
      <w:lvlJc w:val="left"/>
      <w:pPr>
        <w:ind w:left="2160" w:hanging="360"/>
      </w:pPr>
      <w:rPr>
        <w:rFonts w:hint="default" w:ascii="Wingdings" w:hAnsi="Wingdings"/>
      </w:rPr>
    </w:lvl>
    <w:lvl w:ilvl="3" w:tplc="5192AC68">
      <w:start w:val="1"/>
      <w:numFmt w:val="bullet"/>
      <w:lvlText w:val=""/>
      <w:lvlJc w:val="left"/>
      <w:pPr>
        <w:ind w:left="2880" w:hanging="360"/>
      </w:pPr>
      <w:rPr>
        <w:rFonts w:hint="default" w:ascii="Symbol" w:hAnsi="Symbol"/>
      </w:rPr>
    </w:lvl>
    <w:lvl w:ilvl="4" w:tplc="7FDE0CE0">
      <w:start w:val="1"/>
      <w:numFmt w:val="bullet"/>
      <w:lvlText w:val="o"/>
      <w:lvlJc w:val="left"/>
      <w:pPr>
        <w:ind w:left="3600" w:hanging="360"/>
      </w:pPr>
      <w:rPr>
        <w:rFonts w:hint="default" w:ascii="Courier New" w:hAnsi="Courier New"/>
      </w:rPr>
    </w:lvl>
    <w:lvl w:ilvl="5" w:tplc="53DA35BA">
      <w:start w:val="1"/>
      <w:numFmt w:val="bullet"/>
      <w:lvlText w:val=""/>
      <w:lvlJc w:val="left"/>
      <w:pPr>
        <w:ind w:left="4320" w:hanging="360"/>
      </w:pPr>
      <w:rPr>
        <w:rFonts w:hint="default" w:ascii="Wingdings" w:hAnsi="Wingdings"/>
      </w:rPr>
    </w:lvl>
    <w:lvl w:ilvl="6" w:tplc="A1B043F2">
      <w:start w:val="1"/>
      <w:numFmt w:val="bullet"/>
      <w:lvlText w:val=""/>
      <w:lvlJc w:val="left"/>
      <w:pPr>
        <w:ind w:left="5040" w:hanging="360"/>
      </w:pPr>
      <w:rPr>
        <w:rFonts w:hint="default" w:ascii="Symbol" w:hAnsi="Symbol"/>
      </w:rPr>
    </w:lvl>
    <w:lvl w:ilvl="7" w:tplc="1E2A7C32">
      <w:start w:val="1"/>
      <w:numFmt w:val="bullet"/>
      <w:lvlText w:val="o"/>
      <w:lvlJc w:val="left"/>
      <w:pPr>
        <w:ind w:left="5760" w:hanging="360"/>
      </w:pPr>
      <w:rPr>
        <w:rFonts w:hint="default" w:ascii="Courier New" w:hAnsi="Courier New"/>
      </w:rPr>
    </w:lvl>
    <w:lvl w:ilvl="8" w:tplc="1B968F3E">
      <w:start w:val="1"/>
      <w:numFmt w:val="bullet"/>
      <w:lvlText w:val=""/>
      <w:lvlJc w:val="left"/>
      <w:pPr>
        <w:ind w:left="6480" w:hanging="360"/>
      </w:pPr>
      <w:rPr>
        <w:rFonts w:hint="default" w:ascii="Wingdings" w:hAnsi="Wingdings"/>
      </w:rPr>
    </w:lvl>
  </w:abstractNum>
  <w:abstractNum w:abstractNumId="49" w15:restartNumberingAfterBreak="0">
    <w:nsid w:val="6C7A4B97"/>
    <w:multiLevelType w:val="hybridMultilevel"/>
    <w:tmpl w:val="FFFFFFFF"/>
    <w:lvl w:ilvl="0" w:tplc="43987876">
      <w:start w:val="1"/>
      <w:numFmt w:val="bullet"/>
      <w:lvlText w:val=""/>
      <w:lvlJc w:val="left"/>
      <w:pPr>
        <w:ind w:left="720" w:hanging="360"/>
      </w:pPr>
      <w:rPr>
        <w:rFonts w:hint="default" w:ascii="Symbol" w:hAnsi="Symbol"/>
      </w:rPr>
    </w:lvl>
    <w:lvl w:ilvl="1" w:tplc="B99AEBF0">
      <w:start w:val="1"/>
      <w:numFmt w:val="bullet"/>
      <w:lvlText w:val="o"/>
      <w:lvlJc w:val="left"/>
      <w:pPr>
        <w:ind w:left="1440" w:hanging="360"/>
      </w:pPr>
      <w:rPr>
        <w:rFonts w:hint="default" w:ascii="Courier New" w:hAnsi="Courier New"/>
      </w:rPr>
    </w:lvl>
    <w:lvl w:ilvl="2" w:tplc="FC90CC82">
      <w:start w:val="1"/>
      <w:numFmt w:val="bullet"/>
      <w:lvlText w:val=""/>
      <w:lvlJc w:val="left"/>
      <w:pPr>
        <w:ind w:left="2160" w:hanging="360"/>
      </w:pPr>
      <w:rPr>
        <w:rFonts w:hint="default" w:ascii="Wingdings" w:hAnsi="Wingdings"/>
      </w:rPr>
    </w:lvl>
    <w:lvl w:ilvl="3" w:tplc="27B0E26C">
      <w:start w:val="1"/>
      <w:numFmt w:val="bullet"/>
      <w:lvlText w:val=""/>
      <w:lvlJc w:val="left"/>
      <w:pPr>
        <w:ind w:left="2880" w:hanging="360"/>
      </w:pPr>
      <w:rPr>
        <w:rFonts w:hint="default" w:ascii="Symbol" w:hAnsi="Symbol"/>
      </w:rPr>
    </w:lvl>
    <w:lvl w:ilvl="4" w:tplc="F2680066">
      <w:start w:val="1"/>
      <w:numFmt w:val="bullet"/>
      <w:lvlText w:val="o"/>
      <w:lvlJc w:val="left"/>
      <w:pPr>
        <w:ind w:left="3600" w:hanging="360"/>
      </w:pPr>
      <w:rPr>
        <w:rFonts w:hint="default" w:ascii="Courier New" w:hAnsi="Courier New"/>
      </w:rPr>
    </w:lvl>
    <w:lvl w:ilvl="5" w:tplc="7F4CFB5A">
      <w:start w:val="1"/>
      <w:numFmt w:val="bullet"/>
      <w:lvlText w:val=""/>
      <w:lvlJc w:val="left"/>
      <w:pPr>
        <w:ind w:left="4320" w:hanging="360"/>
      </w:pPr>
      <w:rPr>
        <w:rFonts w:hint="default" w:ascii="Wingdings" w:hAnsi="Wingdings"/>
      </w:rPr>
    </w:lvl>
    <w:lvl w:ilvl="6" w:tplc="4C1A0DA4">
      <w:start w:val="1"/>
      <w:numFmt w:val="bullet"/>
      <w:lvlText w:val=""/>
      <w:lvlJc w:val="left"/>
      <w:pPr>
        <w:ind w:left="5040" w:hanging="360"/>
      </w:pPr>
      <w:rPr>
        <w:rFonts w:hint="default" w:ascii="Symbol" w:hAnsi="Symbol"/>
      </w:rPr>
    </w:lvl>
    <w:lvl w:ilvl="7" w:tplc="8724CFEA">
      <w:start w:val="1"/>
      <w:numFmt w:val="bullet"/>
      <w:lvlText w:val="o"/>
      <w:lvlJc w:val="left"/>
      <w:pPr>
        <w:ind w:left="5760" w:hanging="360"/>
      </w:pPr>
      <w:rPr>
        <w:rFonts w:hint="default" w:ascii="Courier New" w:hAnsi="Courier New"/>
      </w:rPr>
    </w:lvl>
    <w:lvl w:ilvl="8" w:tplc="DA6E51B0">
      <w:start w:val="1"/>
      <w:numFmt w:val="bullet"/>
      <w:lvlText w:val=""/>
      <w:lvlJc w:val="left"/>
      <w:pPr>
        <w:ind w:left="6480" w:hanging="360"/>
      </w:pPr>
      <w:rPr>
        <w:rFonts w:hint="default" w:ascii="Wingdings" w:hAnsi="Wingdings"/>
      </w:rPr>
    </w:lvl>
  </w:abstractNum>
  <w:abstractNum w:abstractNumId="50" w15:restartNumberingAfterBreak="0">
    <w:nsid w:val="6F6E26DC"/>
    <w:multiLevelType w:val="hybridMultilevel"/>
    <w:tmpl w:val="3934D68E"/>
    <w:lvl w:ilvl="0" w:tplc="8C2A9944">
      <w:numFmt w:val="bullet"/>
      <w:lvlText w:val=""/>
      <w:lvlJc w:val="left"/>
      <w:pPr>
        <w:ind w:left="1080" w:hanging="360"/>
      </w:pPr>
      <w:rPr>
        <w:rFonts w:hint="default" w:ascii="Symbol" w:hAnsi="Symbol" w:eastAsia="Times New Roman" w:cs="Segoe UI"/>
        <w:color w:val="1A1A1A"/>
        <w:sz w:val="22"/>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1" w15:restartNumberingAfterBreak="0">
    <w:nsid w:val="70704997"/>
    <w:multiLevelType w:val="hybridMultilevel"/>
    <w:tmpl w:val="F0D6FABE"/>
    <w:lvl w:ilvl="0" w:tplc="AC0A9830">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70AB1CEA"/>
    <w:multiLevelType w:val="multilevel"/>
    <w:tmpl w:val="D45A01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73566808"/>
    <w:multiLevelType w:val="hybridMultilevel"/>
    <w:tmpl w:val="FFFFFFFF"/>
    <w:lvl w:ilvl="0" w:tplc="84621AA6">
      <w:start w:val="1"/>
      <w:numFmt w:val="decimal"/>
      <w:lvlText w:val="%1."/>
      <w:lvlJc w:val="left"/>
      <w:pPr>
        <w:ind w:left="720" w:hanging="360"/>
      </w:pPr>
    </w:lvl>
    <w:lvl w:ilvl="1" w:tplc="D3A624AC">
      <w:start w:val="1"/>
      <w:numFmt w:val="lowerLetter"/>
      <w:lvlText w:val="%2."/>
      <w:lvlJc w:val="left"/>
      <w:pPr>
        <w:ind w:left="1440" w:hanging="360"/>
      </w:pPr>
    </w:lvl>
    <w:lvl w:ilvl="2" w:tplc="5BAEAC1E">
      <w:start w:val="1"/>
      <w:numFmt w:val="lowerRoman"/>
      <w:lvlText w:val="%3."/>
      <w:lvlJc w:val="right"/>
      <w:pPr>
        <w:ind w:left="2160" w:hanging="180"/>
      </w:pPr>
    </w:lvl>
    <w:lvl w:ilvl="3" w:tplc="7AB04DF2">
      <w:start w:val="1"/>
      <w:numFmt w:val="decimal"/>
      <w:lvlText w:val="%4."/>
      <w:lvlJc w:val="left"/>
      <w:pPr>
        <w:ind w:left="2880" w:hanging="360"/>
      </w:pPr>
    </w:lvl>
    <w:lvl w:ilvl="4" w:tplc="BE647E30">
      <w:start w:val="1"/>
      <w:numFmt w:val="lowerLetter"/>
      <w:lvlText w:val="%5."/>
      <w:lvlJc w:val="left"/>
      <w:pPr>
        <w:ind w:left="3600" w:hanging="360"/>
      </w:pPr>
    </w:lvl>
    <w:lvl w:ilvl="5" w:tplc="5EB23FFC">
      <w:start w:val="1"/>
      <w:numFmt w:val="lowerRoman"/>
      <w:lvlText w:val="%6."/>
      <w:lvlJc w:val="right"/>
      <w:pPr>
        <w:ind w:left="4320" w:hanging="180"/>
      </w:pPr>
    </w:lvl>
    <w:lvl w:ilvl="6" w:tplc="357E8B12">
      <w:start w:val="1"/>
      <w:numFmt w:val="decimal"/>
      <w:lvlText w:val="%7."/>
      <w:lvlJc w:val="left"/>
      <w:pPr>
        <w:ind w:left="5040" w:hanging="360"/>
      </w:pPr>
    </w:lvl>
    <w:lvl w:ilvl="7" w:tplc="B1A82742">
      <w:start w:val="1"/>
      <w:numFmt w:val="lowerLetter"/>
      <w:lvlText w:val="%8."/>
      <w:lvlJc w:val="left"/>
      <w:pPr>
        <w:ind w:left="5760" w:hanging="360"/>
      </w:pPr>
    </w:lvl>
    <w:lvl w:ilvl="8" w:tplc="99BAD93C">
      <w:start w:val="1"/>
      <w:numFmt w:val="lowerRoman"/>
      <w:lvlText w:val="%9."/>
      <w:lvlJc w:val="right"/>
      <w:pPr>
        <w:ind w:left="6480" w:hanging="180"/>
      </w:pPr>
    </w:lvl>
  </w:abstractNum>
  <w:abstractNum w:abstractNumId="54" w15:restartNumberingAfterBreak="0">
    <w:nsid w:val="77472D90"/>
    <w:multiLevelType w:val="hybridMultilevel"/>
    <w:tmpl w:val="FFFFFFFF"/>
    <w:lvl w:ilvl="0" w:tplc="58CA9530">
      <w:start w:val="1"/>
      <w:numFmt w:val="bullet"/>
      <w:lvlText w:val=""/>
      <w:lvlJc w:val="left"/>
      <w:pPr>
        <w:ind w:left="720" w:hanging="360"/>
      </w:pPr>
      <w:rPr>
        <w:rFonts w:hint="default" w:ascii="Symbol" w:hAnsi="Symbol"/>
      </w:rPr>
    </w:lvl>
    <w:lvl w:ilvl="1" w:tplc="C3E6F48E">
      <w:start w:val="1"/>
      <w:numFmt w:val="bullet"/>
      <w:lvlText w:val="o"/>
      <w:lvlJc w:val="left"/>
      <w:pPr>
        <w:ind w:left="1440" w:hanging="360"/>
      </w:pPr>
      <w:rPr>
        <w:rFonts w:hint="default" w:ascii="Courier New" w:hAnsi="Courier New"/>
      </w:rPr>
    </w:lvl>
    <w:lvl w:ilvl="2" w:tplc="804A143C">
      <w:start w:val="1"/>
      <w:numFmt w:val="bullet"/>
      <w:lvlText w:val=""/>
      <w:lvlJc w:val="left"/>
      <w:pPr>
        <w:ind w:left="2160" w:hanging="360"/>
      </w:pPr>
      <w:rPr>
        <w:rFonts w:hint="default" w:ascii="Wingdings" w:hAnsi="Wingdings"/>
      </w:rPr>
    </w:lvl>
    <w:lvl w:ilvl="3" w:tplc="BF78020E">
      <w:start w:val="1"/>
      <w:numFmt w:val="bullet"/>
      <w:lvlText w:val=""/>
      <w:lvlJc w:val="left"/>
      <w:pPr>
        <w:ind w:left="2880" w:hanging="360"/>
      </w:pPr>
      <w:rPr>
        <w:rFonts w:hint="default" w:ascii="Symbol" w:hAnsi="Symbol"/>
      </w:rPr>
    </w:lvl>
    <w:lvl w:ilvl="4" w:tplc="2A8809DC">
      <w:start w:val="1"/>
      <w:numFmt w:val="bullet"/>
      <w:lvlText w:val="o"/>
      <w:lvlJc w:val="left"/>
      <w:pPr>
        <w:ind w:left="3600" w:hanging="360"/>
      </w:pPr>
      <w:rPr>
        <w:rFonts w:hint="default" w:ascii="Courier New" w:hAnsi="Courier New"/>
      </w:rPr>
    </w:lvl>
    <w:lvl w:ilvl="5" w:tplc="B464E350">
      <w:start w:val="1"/>
      <w:numFmt w:val="bullet"/>
      <w:lvlText w:val=""/>
      <w:lvlJc w:val="left"/>
      <w:pPr>
        <w:ind w:left="4320" w:hanging="360"/>
      </w:pPr>
      <w:rPr>
        <w:rFonts w:hint="default" w:ascii="Wingdings" w:hAnsi="Wingdings"/>
      </w:rPr>
    </w:lvl>
    <w:lvl w:ilvl="6" w:tplc="16F29B30">
      <w:start w:val="1"/>
      <w:numFmt w:val="bullet"/>
      <w:lvlText w:val=""/>
      <w:lvlJc w:val="left"/>
      <w:pPr>
        <w:ind w:left="5040" w:hanging="360"/>
      </w:pPr>
      <w:rPr>
        <w:rFonts w:hint="default" w:ascii="Symbol" w:hAnsi="Symbol"/>
      </w:rPr>
    </w:lvl>
    <w:lvl w:ilvl="7" w:tplc="EB5837AE">
      <w:start w:val="1"/>
      <w:numFmt w:val="bullet"/>
      <w:lvlText w:val="o"/>
      <w:lvlJc w:val="left"/>
      <w:pPr>
        <w:ind w:left="5760" w:hanging="360"/>
      </w:pPr>
      <w:rPr>
        <w:rFonts w:hint="default" w:ascii="Courier New" w:hAnsi="Courier New"/>
      </w:rPr>
    </w:lvl>
    <w:lvl w:ilvl="8" w:tplc="9D16FF4C">
      <w:start w:val="1"/>
      <w:numFmt w:val="bullet"/>
      <w:lvlText w:val=""/>
      <w:lvlJc w:val="left"/>
      <w:pPr>
        <w:ind w:left="6480" w:hanging="360"/>
      </w:pPr>
      <w:rPr>
        <w:rFonts w:hint="default" w:ascii="Wingdings" w:hAnsi="Wingdings"/>
      </w:rPr>
    </w:lvl>
  </w:abstractNum>
  <w:abstractNum w:abstractNumId="55" w15:restartNumberingAfterBreak="0">
    <w:nsid w:val="78425974"/>
    <w:multiLevelType w:val="hybridMultilevel"/>
    <w:tmpl w:val="FFFFFFFF"/>
    <w:lvl w:ilvl="0" w:tplc="FBBE756C">
      <w:start w:val="1"/>
      <w:numFmt w:val="bullet"/>
      <w:lvlText w:val=""/>
      <w:lvlJc w:val="left"/>
      <w:pPr>
        <w:ind w:left="720" w:hanging="360"/>
      </w:pPr>
      <w:rPr>
        <w:rFonts w:hint="default" w:ascii="Symbol" w:hAnsi="Symbol"/>
      </w:rPr>
    </w:lvl>
    <w:lvl w:ilvl="1" w:tplc="3D009200">
      <w:start w:val="1"/>
      <w:numFmt w:val="bullet"/>
      <w:lvlText w:val="o"/>
      <w:lvlJc w:val="left"/>
      <w:pPr>
        <w:ind w:left="1440" w:hanging="360"/>
      </w:pPr>
      <w:rPr>
        <w:rFonts w:hint="default" w:ascii="Courier New" w:hAnsi="Courier New"/>
      </w:rPr>
    </w:lvl>
    <w:lvl w:ilvl="2" w:tplc="B34E5026">
      <w:start w:val="1"/>
      <w:numFmt w:val="bullet"/>
      <w:lvlText w:val=""/>
      <w:lvlJc w:val="left"/>
      <w:pPr>
        <w:ind w:left="2160" w:hanging="360"/>
      </w:pPr>
      <w:rPr>
        <w:rFonts w:hint="default" w:ascii="Wingdings" w:hAnsi="Wingdings"/>
      </w:rPr>
    </w:lvl>
    <w:lvl w:ilvl="3" w:tplc="4D7859AA">
      <w:start w:val="1"/>
      <w:numFmt w:val="bullet"/>
      <w:lvlText w:val=""/>
      <w:lvlJc w:val="left"/>
      <w:pPr>
        <w:ind w:left="2880" w:hanging="360"/>
      </w:pPr>
      <w:rPr>
        <w:rFonts w:hint="default" w:ascii="Symbol" w:hAnsi="Symbol"/>
      </w:rPr>
    </w:lvl>
    <w:lvl w:ilvl="4" w:tplc="27CE7AD8">
      <w:start w:val="1"/>
      <w:numFmt w:val="bullet"/>
      <w:lvlText w:val="o"/>
      <w:lvlJc w:val="left"/>
      <w:pPr>
        <w:ind w:left="3600" w:hanging="360"/>
      </w:pPr>
      <w:rPr>
        <w:rFonts w:hint="default" w:ascii="Courier New" w:hAnsi="Courier New"/>
      </w:rPr>
    </w:lvl>
    <w:lvl w:ilvl="5" w:tplc="19402306">
      <w:start w:val="1"/>
      <w:numFmt w:val="bullet"/>
      <w:lvlText w:val=""/>
      <w:lvlJc w:val="left"/>
      <w:pPr>
        <w:ind w:left="4320" w:hanging="360"/>
      </w:pPr>
      <w:rPr>
        <w:rFonts w:hint="default" w:ascii="Wingdings" w:hAnsi="Wingdings"/>
      </w:rPr>
    </w:lvl>
    <w:lvl w:ilvl="6" w:tplc="29B0C81E">
      <w:start w:val="1"/>
      <w:numFmt w:val="bullet"/>
      <w:lvlText w:val=""/>
      <w:lvlJc w:val="left"/>
      <w:pPr>
        <w:ind w:left="5040" w:hanging="360"/>
      </w:pPr>
      <w:rPr>
        <w:rFonts w:hint="default" w:ascii="Symbol" w:hAnsi="Symbol"/>
      </w:rPr>
    </w:lvl>
    <w:lvl w:ilvl="7" w:tplc="D954EFF4">
      <w:start w:val="1"/>
      <w:numFmt w:val="bullet"/>
      <w:lvlText w:val="o"/>
      <w:lvlJc w:val="left"/>
      <w:pPr>
        <w:ind w:left="5760" w:hanging="360"/>
      </w:pPr>
      <w:rPr>
        <w:rFonts w:hint="default" w:ascii="Courier New" w:hAnsi="Courier New"/>
      </w:rPr>
    </w:lvl>
    <w:lvl w:ilvl="8" w:tplc="022A5502">
      <w:start w:val="1"/>
      <w:numFmt w:val="bullet"/>
      <w:lvlText w:val=""/>
      <w:lvlJc w:val="left"/>
      <w:pPr>
        <w:ind w:left="6480" w:hanging="360"/>
      </w:pPr>
      <w:rPr>
        <w:rFonts w:hint="default" w:ascii="Wingdings" w:hAnsi="Wingdings"/>
      </w:rPr>
    </w:lvl>
  </w:abstractNum>
  <w:abstractNum w:abstractNumId="56" w15:restartNumberingAfterBreak="0">
    <w:nsid w:val="796914B8"/>
    <w:multiLevelType w:val="multilevel"/>
    <w:tmpl w:val="36023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7" w15:restartNumberingAfterBreak="0">
    <w:nsid w:val="7B106658"/>
    <w:multiLevelType w:val="hybridMultilevel"/>
    <w:tmpl w:val="FFFFFFFF"/>
    <w:lvl w:ilvl="0" w:tplc="0C64D178">
      <w:start w:val="1"/>
      <w:numFmt w:val="decimal"/>
      <w:lvlText w:val="%1."/>
      <w:lvlJc w:val="left"/>
      <w:pPr>
        <w:ind w:left="720" w:hanging="360"/>
      </w:pPr>
    </w:lvl>
    <w:lvl w:ilvl="1" w:tplc="7C343C70">
      <w:start w:val="1"/>
      <w:numFmt w:val="lowerLetter"/>
      <w:lvlText w:val="%2."/>
      <w:lvlJc w:val="left"/>
      <w:pPr>
        <w:ind w:left="1440" w:hanging="360"/>
      </w:pPr>
    </w:lvl>
    <w:lvl w:ilvl="2" w:tplc="1FC2A6F4">
      <w:start w:val="1"/>
      <w:numFmt w:val="lowerRoman"/>
      <w:lvlText w:val="%3."/>
      <w:lvlJc w:val="right"/>
      <w:pPr>
        <w:ind w:left="2160" w:hanging="180"/>
      </w:pPr>
    </w:lvl>
    <w:lvl w:ilvl="3" w:tplc="53CC2384">
      <w:start w:val="1"/>
      <w:numFmt w:val="decimal"/>
      <w:lvlText w:val="%4."/>
      <w:lvlJc w:val="left"/>
      <w:pPr>
        <w:ind w:left="2880" w:hanging="360"/>
      </w:pPr>
    </w:lvl>
    <w:lvl w:ilvl="4" w:tplc="D5E2E540">
      <w:start w:val="1"/>
      <w:numFmt w:val="lowerLetter"/>
      <w:lvlText w:val="%5."/>
      <w:lvlJc w:val="left"/>
      <w:pPr>
        <w:ind w:left="3600" w:hanging="360"/>
      </w:pPr>
    </w:lvl>
    <w:lvl w:ilvl="5" w:tplc="81868C72">
      <w:start w:val="1"/>
      <w:numFmt w:val="lowerRoman"/>
      <w:lvlText w:val="%6."/>
      <w:lvlJc w:val="right"/>
      <w:pPr>
        <w:ind w:left="4320" w:hanging="180"/>
      </w:pPr>
    </w:lvl>
    <w:lvl w:ilvl="6" w:tplc="6B9499B6">
      <w:start w:val="1"/>
      <w:numFmt w:val="decimal"/>
      <w:lvlText w:val="%7."/>
      <w:lvlJc w:val="left"/>
      <w:pPr>
        <w:ind w:left="5040" w:hanging="360"/>
      </w:pPr>
    </w:lvl>
    <w:lvl w:ilvl="7" w:tplc="57420B40">
      <w:start w:val="1"/>
      <w:numFmt w:val="lowerLetter"/>
      <w:lvlText w:val="%8."/>
      <w:lvlJc w:val="left"/>
      <w:pPr>
        <w:ind w:left="5760" w:hanging="360"/>
      </w:pPr>
    </w:lvl>
    <w:lvl w:ilvl="8" w:tplc="192CEF14">
      <w:start w:val="1"/>
      <w:numFmt w:val="lowerRoman"/>
      <w:lvlText w:val="%9."/>
      <w:lvlJc w:val="right"/>
      <w:pPr>
        <w:ind w:left="6480" w:hanging="180"/>
      </w:pPr>
    </w:lvl>
  </w:abstractNum>
  <w:abstractNum w:abstractNumId="58" w15:restartNumberingAfterBreak="0">
    <w:nsid w:val="7EAD7D57"/>
    <w:multiLevelType w:val="hybridMultilevel"/>
    <w:tmpl w:val="FFFFFFFF"/>
    <w:lvl w:ilvl="0" w:tplc="6B446A54">
      <w:start w:val="1"/>
      <w:numFmt w:val="bullet"/>
      <w:lvlText w:val=""/>
      <w:lvlJc w:val="left"/>
      <w:pPr>
        <w:ind w:left="720" w:hanging="360"/>
      </w:pPr>
      <w:rPr>
        <w:rFonts w:hint="default" w:ascii="Symbol" w:hAnsi="Symbol"/>
      </w:rPr>
    </w:lvl>
    <w:lvl w:ilvl="1" w:tplc="97E8438C">
      <w:start w:val="1"/>
      <w:numFmt w:val="bullet"/>
      <w:lvlText w:val="o"/>
      <w:lvlJc w:val="left"/>
      <w:pPr>
        <w:ind w:left="1440" w:hanging="360"/>
      </w:pPr>
      <w:rPr>
        <w:rFonts w:hint="default" w:ascii="Courier New" w:hAnsi="Courier New"/>
      </w:rPr>
    </w:lvl>
    <w:lvl w:ilvl="2" w:tplc="BD784608">
      <w:start w:val="1"/>
      <w:numFmt w:val="bullet"/>
      <w:lvlText w:val=""/>
      <w:lvlJc w:val="left"/>
      <w:pPr>
        <w:ind w:left="2160" w:hanging="360"/>
      </w:pPr>
      <w:rPr>
        <w:rFonts w:hint="default" w:ascii="Wingdings" w:hAnsi="Wingdings"/>
      </w:rPr>
    </w:lvl>
    <w:lvl w:ilvl="3" w:tplc="0F1C2068">
      <w:start w:val="1"/>
      <w:numFmt w:val="bullet"/>
      <w:lvlText w:val=""/>
      <w:lvlJc w:val="left"/>
      <w:pPr>
        <w:ind w:left="2880" w:hanging="360"/>
      </w:pPr>
      <w:rPr>
        <w:rFonts w:hint="default" w:ascii="Symbol" w:hAnsi="Symbol"/>
      </w:rPr>
    </w:lvl>
    <w:lvl w:ilvl="4" w:tplc="83AE52FE">
      <w:start w:val="1"/>
      <w:numFmt w:val="bullet"/>
      <w:lvlText w:val="o"/>
      <w:lvlJc w:val="left"/>
      <w:pPr>
        <w:ind w:left="3600" w:hanging="360"/>
      </w:pPr>
      <w:rPr>
        <w:rFonts w:hint="default" w:ascii="Courier New" w:hAnsi="Courier New"/>
      </w:rPr>
    </w:lvl>
    <w:lvl w:ilvl="5" w:tplc="5F1C0E4A">
      <w:start w:val="1"/>
      <w:numFmt w:val="bullet"/>
      <w:lvlText w:val=""/>
      <w:lvlJc w:val="left"/>
      <w:pPr>
        <w:ind w:left="4320" w:hanging="360"/>
      </w:pPr>
      <w:rPr>
        <w:rFonts w:hint="default" w:ascii="Wingdings" w:hAnsi="Wingdings"/>
      </w:rPr>
    </w:lvl>
    <w:lvl w:ilvl="6" w:tplc="7F50BB02">
      <w:start w:val="1"/>
      <w:numFmt w:val="bullet"/>
      <w:lvlText w:val=""/>
      <w:lvlJc w:val="left"/>
      <w:pPr>
        <w:ind w:left="5040" w:hanging="360"/>
      </w:pPr>
      <w:rPr>
        <w:rFonts w:hint="default" w:ascii="Symbol" w:hAnsi="Symbol"/>
      </w:rPr>
    </w:lvl>
    <w:lvl w:ilvl="7" w:tplc="AC26BC60">
      <w:start w:val="1"/>
      <w:numFmt w:val="bullet"/>
      <w:lvlText w:val="o"/>
      <w:lvlJc w:val="left"/>
      <w:pPr>
        <w:ind w:left="5760" w:hanging="360"/>
      </w:pPr>
      <w:rPr>
        <w:rFonts w:hint="default" w:ascii="Courier New" w:hAnsi="Courier New"/>
      </w:rPr>
    </w:lvl>
    <w:lvl w:ilvl="8" w:tplc="66D21DE4">
      <w:start w:val="1"/>
      <w:numFmt w:val="bullet"/>
      <w:lvlText w:val=""/>
      <w:lvlJc w:val="left"/>
      <w:pPr>
        <w:ind w:left="6480" w:hanging="360"/>
      </w:pPr>
      <w:rPr>
        <w:rFonts w:hint="default" w:ascii="Wingdings" w:hAnsi="Wingdings"/>
      </w:rPr>
    </w:lvl>
  </w:abstractNum>
  <w:abstractNum w:abstractNumId="59" w15:restartNumberingAfterBreak="0">
    <w:nsid w:val="7EC23BA1"/>
    <w:multiLevelType w:val="hybridMultilevel"/>
    <w:tmpl w:val="FFFFFFFF"/>
    <w:lvl w:ilvl="0" w:tplc="7CC4CB66">
      <w:start w:val="1"/>
      <w:numFmt w:val="decimal"/>
      <w:lvlText w:val="%1."/>
      <w:lvlJc w:val="left"/>
      <w:pPr>
        <w:ind w:left="720" w:hanging="360"/>
      </w:pPr>
    </w:lvl>
    <w:lvl w:ilvl="1" w:tplc="A6767E0C">
      <w:start w:val="1"/>
      <w:numFmt w:val="lowerLetter"/>
      <w:lvlText w:val="%2."/>
      <w:lvlJc w:val="left"/>
      <w:pPr>
        <w:ind w:left="1440" w:hanging="360"/>
      </w:pPr>
    </w:lvl>
    <w:lvl w:ilvl="2" w:tplc="FB1E6CCE">
      <w:start w:val="1"/>
      <w:numFmt w:val="lowerRoman"/>
      <w:lvlText w:val="%3."/>
      <w:lvlJc w:val="right"/>
      <w:pPr>
        <w:ind w:left="2160" w:hanging="180"/>
      </w:pPr>
    </w:lvl>
    <w:lvl w:ilvl="3" w:tplc="720EF988">
      <w:start w:val="1"/>
      <w:numFmt w:val="decimal"/>
      <w:lvlText w:val="%4."/>
      <w:lvlJc w:val="left"/>
      <w:pPr>
        <w:ind w:left="2880" w:hanging="360"/>
      </w:pPr>
    </w:lvl>
    <w:lvl w:ilvl="4" w:tplc="8CB6A942">
      <w:start w:val="1"/>
      <w:numFmt w:val="lowerLetter"/>
      <w:lvlText w:val="%5."/>
      <w:lvlJc w:val="left"/>
      <w:pPr>
        <w:ind w:left="3600" w:hanging="360"/>
      </w:pPr>
    </w:lvl>
    <w:lvl w:ilvl="5" w:tplc="C87CE34E">
      <w:start w:val="1"/>
      <w:numFmt w:val="lowerRoman"/>
      <w:lvlText w:val="%6."/>
      <w:lvlJc w:val="right"/>
      <w:pPr>
        <w:ind w:left="4320" w:hanging="180"/>
      </w:pPr>
    </w:lvl>
    <w:lvl w:ilvl="6" w:tplc="D17C33EE">
      <w:start w:val="1"/>
      <w:numFmt w:val="decimal"/>
      <w:lvlText w:val="%7."/>
      <w:lvlJc w:val="left"/>
      <w:pPr>
        <w:ind w:left="5040" w:hanging="360"/>
      </w:pPr>
    </w:lvl>
    <w:lvl w:ilvl="7" w:tplc="8F68358A">
      <w:start w:val="1"/>
      <w:numFmt w:val="lowerLetter"/>
      <w:lvlText w:val="%8."/>
      <w:lvlJc w:val="left"/>
      <w:pPr>
        <w:ind w:left="5760" w:hanging="360"/>
      </w:pPr>
    </w:lvl>
    <w:lvl w:ilvl="8" w:tplc="4B043C48">
      <w:start w:val="1"/>
      <w:numFmt w:val="lowerRoman"/>
      <w:lvlText w:val="%9."/>
      <w:lvlJc w:val="right"/>
      <w:pPr>
        <w:ind w:left="6480" w:hanging="180"/>
      </w:pPr>
    </w:lvl>
  </w:abstractNum>
  <w:abstractNum w:abstractNumId="60" w15:restartNumberingAfterBreak="0">
    <w:nsid w:val="7F094682"/>
    <w:multiLevelType w:val="hybridMultilevel"/>
    <w:tmpl w:val="FFFFFFFF"/>
    <w:lvl w:ilvl="0" w:tplc="4DC603E4">
      <w:start w:val="1"/>
      <w:numFmt w:val="bullet"/>
      <w:lvlText w:val=""/>
      <w:lvlJc w:val="left"/>
      <w:pPr>
        <w:ind w:left="720" w:hanging="360"/>
      </w:pPr>
      <w:rPr>
        <w:rFonts w:hint="default" w:ascii="Symbol" w:hAnsi="Symbol"/>
      </w:rPr>
    </w:lvl>
    <w:lvl w:ilvl="1" w:tplc="94B670EC">
      <w:start w:val="1"/>
      <w:numFmt w:val="bullet"/>
      <w:lvlText w:val="o"/>
      <w:lvlJc w:val="left"/>
      <w:pPr>
        <w:ind w:left="1440" w:hanging="360"/>
      </w:pPr>
      <w:rPr>
        <w:rFonts w:hint="default" w:ascii="Courier New" w:hAnsi="Courier New"/>
      </w:rPr>
    </w:lvl>
    <w:lvl w:ilvl="2" w:tplc="799259F0">
      <w:start w:val="1"/>
      <w:numFmt w:val="bullet"/>
      <w:lvlText w:val=""/>
      <w:lvlJc w:val="left"/>
      <w:pPr>
        <w:ind w:left="2160" w:hanging="360"/>
      </w:pPr>
      <w:rPr>
        <w:rFonts w:hint="default" w:ascii="Wingdings" w:hAnsi="Wingdings"/>
      </w:rPr>
    </w:lvl>
    <w:lvl w:ilvl="3" w:tplc="AFB2DFA0">
      <w:start w:val="1"/>
      <w:numFmt w:val="bullet"/>
      <w:lvlText w:val=""/>
      <w:lvlJc w:val="left"/>
      <w:pPr>
        <w:ind w:left="2880" w:hanging="360"/>
      </w:pPr>
      <w:rPr>
        <w:rFonts w:hint="default" w:ascii="Symbol" w:hAnsi="Symbol"/>
      </w:rPr>
    </w:lvl>
    <w:lvl w:ilvl="4" w:tplc="AFA03C46">
      <w:start w:val="1"/>
      <w:numFmt w:val="bullet"/>
      <w:lvlText w:val="o"/>
      <w:lvlJc w:val="left"/>
      <w:pPr>
        <w:ind w:left="3600" w:hanging="360"/>
      </w:pPr>
      <w:rPr>
        <w:rFonts w:hint="default" w:ascii="Courier New" w:hAnsi="Courier New"/>
      </w:rPr>
    </w:lvl>
    <w:lvl w:ilvl="5" w:tplc="A546D9A4">
      <w:start w:val="1"/>
      <w:numFmt w:val="bullet"/>
      <w:lvlText w:val=""/>
      <w:lvlJc w:val="left"/>
      <w:pPr>
        <w:ind w:left="4320" w:hanging="360"/>
      </w:pPr>
      <w:rPr>
        <w:rFonts w:hint="default" w:ascii="Wingdings" w:hAnsi="Wingdings"/>
      </w:rPr>
    </w:lvl>
    <w:lvl w:ilvl="6" w:tplc="FF503F7C">
      <w:start w:val="1"/>
      <w:numFmt w:val="bullet"/>
      <w:lvlText w:val=""/>
      <w:lvlJc w:val="left"/>
      <w:pPr>
        <w:ind w:left="5040" w:hanging="360"/>
      </w:pPr>
      <w:rPr>
        <w:rFonts w:hint="default" w:ascii="Symbol" w:hAnsi="Symbol"/>
      </w:rPr>
    </w:lvl>
    <w:lvl w:ilvl="7" w:tplc="C3D2D0C6">
      <w:start w:val="1"/>
      <w:numFmt w:val="bullet"/>
      <w:lvlText w:val="o"/>
      <w:lvlJc w:val="left"/>
      <w:pPr>
        <w:ind w:left="5760" w:hanging="360"/>
      </w:pPr>
      <w:rPr>
        <w:rFonts w:hint="default" w:ascii="Courier New" w:hAnsi="Courier New"/>
      </w:rPr>
    </w:lvl>
    <w:lvl w:ilvl="8" w:tplc="E59048E6">
      <w:start w:val="1"/>
      <w:numFmt w:val="bullet"/>
      <w:lvlText w:val=""/>
      <w:lvlJc w:val="left"/>
      <w:pPr>
        <w:ind w:left="6480" w:hanging="360"/>
      </w:pPr>
      <w:rPr>
        <w:rFonts w:hint="default" w:ascii="Wingdings" w:hAnsi="Wingdings"/>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9"/>
  </w:num>
  <w:num w:numId="18">
    <w:abstractNumId w:val="45"/>
  </w:num>
  <w:num w:numId="19">
    <w:abstractNumId w:val="14"/>
  </w:num>
  <w:num w:numId="20">
    <w:abstractNumId w:val="25"/>
  </w:num>
  <w:num w:numId="21">
    <w:abstractNumId w:val="28"/>
  </w:num>
  <w:num w:numId="22">
    <w:abstractNumId w:val="7"/>
  </w:num>
  <w:num w:numId="23">
    <w:abstractNumId w:val="6"/>
  </w:num>
  <w:num w:numId="24">
    <w:abstractNumId w:val="47"/>
  </w:num>
  <w:num w:numId="25">
    <w:abstractNumId w:val="52"/>
  </w:num>
  <w:num w:numId="26">
    <w:abstractNumId w:val="2"/>
  </w:num>
  <w:num w:numId="27">
    <w:abstractNumId w:val="23"/>
  </w:num>
  <w:num w:numId="28">
    <w:abstractNumId w:val="43"/>
  </w:num>
  <w:num w:numId="29">
    <w:abstractNumId w:val="56"/>
  </w:num>
  <w:num w:numId="30">
    <w:abstractNumId w:val="50"/>
  </w:num>
  <w:num w:numId="31">
    <w:abstractNumId w:val="58"/>
  </w:num>
  <w:num w:numId="32">
    <w:abstractNumId w:val="48"/>
  </w:num>
  <w:num w:numId="33">
    <w:abstractNumId w:val="20"/>
  </w:num>
  <w:num w:numId="34">
    <w:abstractNumId w:val="49"/>
  </w:num>
  <w:num w:numId="35">
    <w:abstractNumId w:val="33"/>
  </w:num>
  <w:num w:numId="36">
    <w:abstractNumId w:val="60"/>
  </w:num>
  <w:num w:numId="37">
    <w:abstractNumId w:val="41"/>
  </w:num>
  <w:num w:numId="38">
    <w:abstractNumId w:val="8"/>
  </w:num>
  <w:num w:numId="39">
    <w:abstractNumId w:val="37"/>
  </w:num>
  <w:num w:numId="40">
    <w:abstractNumId w:val="34"/>
  </w:num>
  <w:num w:numId="41">
    <w:abstractNumId w:val="1"/>
  </w:num>
  <w:num w:numId="42">
    <w:abstractNumId w:val="54"/>
  </w:num>
  <w:num w:numId="43">
    <w:abstractNumId w:val="12"/>
  </w:num>
  <w:num w:numId="44">
    <w:abstractNumId w:val="15"/>
  </w:num>
  <w:num w:numId="45">
    <w:abstractNumId w:val="17"/>
  </w:num>
  <w:num w:numId="46">
    <w:abstractNumId w:val="19"/>
  </w:num>
  <w:num w:numId="47">
    <w:abstractNumId w:val="38"/>
  </w:num>
  <w:num w:numId="48">
    <w:abstractNumId w:val="30"/>
  </w:num>
  <w:num w:numId="49">
    <w:abstractNumId w:val="16"/>
  </w:num>
  <w:num w:numId="50">
    <w:abstractNumId w:val="26"/>
  </w:num>
  <w:num w:numId="51">
    <w:abstractNumId w:val="55"/>
  </w:num>
  <w:num w:numId="52">
    <w:abstractNumId w:val="10"/>
  </w:num>
  <w:num w:numId="53">
    <w:abstractNumId w:val="3"/>
  </w:num>
  <w:num w:numId="54">
    <w:abstractNumId w:val="13"/>
  </w:num>
  <w:num w:numId="55">
    <w:abstractNumId w:val="18"/>
  </w:num>
  <w:num w:numId="56">
    <w:abstractNumId w:val="44"/>
  </w:num>
  <w:num w:numId="57">
    <w:abstractNumId w:val="53"/>
  </w:num>
  <w:num w:numId="58">
    <w:abstractNumId w:val="22"/>
  </w:num>
  <w:num w:numId="5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6"/>
  </w:num>
  <w:num w:numId="74">
    <w:abstractNumId w:val="32"/>
  </w:num>
  <w:num w:numId="75">
    <w:abstractNumId w:val="35"/>
  </w:num>
  <w:num w:numId="76">
    <w:abstractNumId w:val="42"/>
  </w:num>
  <w:num w:numId="77">
    <w:abstractNumId w:val="40"/>
  </w:num>
  <w:num w:numId="78">
    <w:abstractNumId w:val="24"/>
  </w:num>
  <w:num w:numId="79">
    <w:abstractNumId w:val="11"/>
  </w:num>
  <w:num w:numId="80">
    <w:abstractNumId w:val="39"/>
  </w:num>
  <w:num w:numId="81">
    <w:abstractNumId w:val="59"/>
  </w:num>
  <w:num w:numId="82">
    <w:abstractNumId w:val="57"/>
  </w:num>
  <w:num w:numId="83">
    <w:abstractNumId w:val="21"/>
  </w:num>
  <w:num w:numId="84">
    <w:abstractNumId w:val="4"/>
  </w:num>
  <w:num w:numId="85">
    <w:abstractNumId w:val="31"/>
  </w:num>
  <w:num w:numId="86">
    <w:abstractNumId w:val="27"/>
  </w:num>
  <w:num w:numId="87">
    <w:abstractNumId w:val="46"/>
  </w:num>
  <w:num w:numId="88">
    <w:abstractNumId w:val="51"/>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ngrid Henkel">
    <w15:presenceInfo w15:providerId="AD" w15:userId="S::inhenkel@microsoft.com::ed027bb4-405a-46ca-a95b-3208f5119cb3"/>
  </w15:person>
  <w15:person w15:author="John Deutscher">
    <w15:presenceInfo w15:providerId="AD" w15:userId="S::johndeu@microsoft.com::21b32944-8b37-48b0-8e26-0821361cdb77"/>
  </w15:person>
  <w15:person w15:author="Anton Kucer">
    <w15:presenceInfo w15:providerId="AD" w15:userId="S::akucer@microsoft.com::0383fd4f-57c9-45e4-832a-972cd56e1e57"/>
  </w15:person>
  <w15:person w15:author="Fardau Van Neerden">
    <w15:presenceInfo w15:providerId="AD" w15:userId="S::faneerde@microsoft.com::4b77e182-8cd3-437c-b2a3-17ce15792328"/>
  </w15:person>
  <w15:person w15:author="Beverly Loh">
    <w15:presenceInfo w15:providerId="AD" w15:userId="S::beloh@microsoft.com::b70f74ad-68e7-4105-b06e-daf1ba180700"/>
  </w15:person>
  <w15:person w15:author="Ning Lin">
    <w15:presenceInfo w15:providerId="AD" w15:userId="S::ninglin@microsoft.com::74f4d27b-f8ab-419b-bcba-6abc81730a8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writeProtection w:recommended="1"/>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5302"/>
    <w:rsid w:val="00005612"/>
    <w:rsid w:val="00011C8B"/>
    <w:rsid w:val="00021EB3"/>
    <w:rsid w:val="00022DD2"/>
    <w:rsid w:val="00022E82"/>
    <w:rsid w:val="00024BF2"/>
    <w:rsid w:val="000259F4"/>
    <w:rsid w:val="0003108C"/>
    <w:rsid w:val="00053A11"/>
    <w:rsid w:val="00053FA5"/>
    <w:rsid w:val="00065F6D"/>
    <w:rsid w:val="00066A44"/>
    <w:rsid w:val="00077CEB"/>
    <w:rsid w:val="000A3250"/>
    <w:rsid w:val="000A6432"/>
    <w:rsid w:val="000A78C1"/>
    <w:rsid w:val="000B3C39"/>
    <w:rsid w:val="000B4242"/>
    <w:rsid w:val="000B56D1"/>
    <w:rsid w:val="000C110C"/>
    <w:rsid w:val="000C74DB"/>
    <w:rsid w:val="000D5BD8"/>
    <w:rsid w:val="000E4245"/>
    <w:rsid w:val="000F0BF2"/>
    <w:rsid w:val="000F3D54"/>
    <w:rsid w:val="00105991"/>
    <w:rsid w:val="00106CAF"/>
    <w:rsid w:val="00122DFE"/>
    <w:rsid w:val="00131C5C"/>
    <w:rsid w:val="00133FCC"/>
    <w:rsid w:val="00153B2D"/>
    <w:rsid w:val="001616A9"/>
    <w:rsid w:val="00162DD5"/>
    <w:rsid w:val="00180FE4"/>
    <w:rsid w:val="0018278F"/>
    <w:rsid w:val="001835F4"/>
    <w:rsid w:val="001905A2"/>
    <w:rsid w:val="0019197D"/>
    <w:rsid w:val="001964F8"/>
    <w:rsid w:val="001A3E26"/>
    <w:rsid w:val="001C07BB"/>
    <w:rsid w:val="001C3087"/>
    <w:rsid w:val="001C310A"/>
    <w:rsid w:val="001C73E2"/>
    <w:rsid w:val="001E23F8"/>
    <w:rsid w:val="001E54C5"/>
    <w:rsid w:val="001E6B73"/>
    <w:rsid w:val="001F45D8"/>
    <w:rsid w:val="001F493A"/>
    <w:rsid w:val="002029ED"/>
    <w:rsid w:val="002125A2"/>
    <w:rsid w:val="00212DEC"/>
    <w:rsid w:val="002267D5"/>
    <w:rsid w:val="00230DCF"/>
    <w:rsid w:val="0023124B"/>
    <w:rsid w:val="00231B83"/>
    <w:rsid w:val="00235070"/>
    <w:rsid w:val="00243055"/>
    <w:rsid w:val="002500B3"/>
    <w:rsid w:val="00257B0C"/>
    <w:rsid w:val="00260C56"/>
    <w:rsid w:val="0028747E"/>
    <w:rsid w:val="002A14EB"/>
    <w:rsid w:val="002A1AFA"/>
    <w:rsid w:val="002A3280"/>
    <w:rsid w:val="002A45E3"/>
    <w:rsid w:val="002C6A1D"/>
    <w:rsid w:val="002E0F6B"/>
    <w:rsid w:val="002E4899"/>
    <w:rsid w:val="003060DD"/>
    <w:rsid w:val="00324632"/>
    <w:rsid w:val="00331CB8"/>
    <w:rsid w:val="00333BC6"/>
    <w:rsid w:val="00352298"/>
    <w:rsid w:val="00355328"/>
    <w:rsid w:val="00356E9B"/>
    <w:rsid w:val="0036155B"/>
    <w:rsid w:val="00371639"/>
    <w:rsid w:val="0037639E"/>
    <w:rsid w:val="00377069"/>
    <w:rsid w:val="00386155"/>
    <w:rsid w:val="00393870"/>
    <w:rsid w:val="00394E7A"/>
    <w:rsid w:val="003A033D"/>
    <w:rsid w:val="003C1FE6"/>
    <w:rsid w:val="003C740C"/>
    <w:rsid w:val="003D67C0"/>
    <w:rsid w:val="003D7CE6"/>
    <w:rsid w:val="003F19CF"/>
    <w:rsid w:val="004002F4"/>
    <w:rsid w:val="004036D1"/>
    <w:rsid w:val="004041E9"/>
    <w:rsid w:val="004071CF"/>
    <w:rsid w:val="004140D3"/>
    <w:rsid w:val="00437AC0"/>
    <w:rsid w:val="004437F8"/>
    <w:rsid w:val="00445A75"/>
    <w:rsid w:val="00446BDB"/>
    <w:rsid w:val="0045233E"/>
    <w:rsid w:val="00453B8D"/>
    <w:rsid w:val="004625CE"/>
    <w:rsid w:val="0046546F"/>
    <w:rsid w:val="00466573"/>
    <w:rsid w:val="00466C90"/>
    <w:rsid w:val="00467476"/>
    <w:rsid w:val="0047360A"/>
    <w:rsid w:val="004804FD"/>
    <w:rsid w:val="00487E16"/>
    <w:rsid w:val="00494F9E"/>
    <w:rsid w:val="004A3AA0"/>
    <w:rsid w:val="004A428D"/>
    <w:rsid w:val="004B0C78"/>
    <w:rsid w:val="004B1388"/>
    <w:rsid w:val="004B468F"/>
    <w:rsid w:val="004B4EEA"/>
    <w:rsid w:val="004D0E10"/>
    <w:rsid w:val="004D29F7"/>
    <w:rsid w:val="004D5460"/>
    <w:rsid w:val="004D7E50"/>
    <w:rsid w:val="004E29B3"/>
    <w:rsid w:val="004F4A51"/>
    <w:rsid w:val="004F7928"/>
    <w:rsid w:val="00510DC0"/>
    <w:rsid w:val="00512CC0"/>
    <w:rsid w:val="00513EEF"/>
    <w:rsid w:val="00523EE3"/>
    <w:rsid w:val="00533BE6"/>
    <w:rsid w:val="00536BC7"/>
    <w:rsid w:val="0054396F"/>
    <w:rsid w:val="00546ECC"/>
    <w:rsid w:val="0055151F"/>
    <w:rsid w:val="00551A65"/>
    <w:rsid w:val="00553A41"/>
    <w:rsid w:val="00561E3E"/>
    <w:rsid w:val="0057475F"/>
    <w:rsid w:val="00583CB5"/>
    <w:rsid w:val="00584D7A"/>
    <w:rsid w:val="00587C5A"/>
    <w:rsid w:val="00590B6B"/>
    <w:rsid w:val="00590D07"/>
    <w:rsid w:val="00591394"/>
    <w:rsid w:val="005A3ED1"/>
    <w:rsid w:val="005B392B"/>
    <w:rsid w:val="005C2706"/>
    <w:rsid w:val="005D0CF6"/>
    <w:rsid w:val="005E716F"/>
    <w:rsid w:val="005F15DC"/>
    <w:rsid w:val="0062536C"/>
    <w:rsid w:val="006312EF"/>
    <w:rsid w:val="0063230D"/>
    <w:rsid w:val="00636AA2"/>
    <w:rsid w:val="00637724"/>
    <w:rsid w:val="006434E3"/>
    <w:rsid w:val="0064480F"/>
    <w:rsid w:val="0064633F"/>
    <w:rsid w:val="00657FF7"/>
    <w:rsid w:val="00660833"/>
    <w:rsid w:val="006706BC"/>
    <w:rsid w:val="006747F5"/>
    <w:rsid w:val="00694EAC"/>
    <w:rsid w:val="00695D12"/>
    <w:rsid w:val="006A48F6"/>
    <w:rsid w:val="006A7A33"/>
    <w:rsid w:val="006C1481"/>
    <w:rsid w:val="006C4FE8"/>
    <w:rsid w:val="006C5165"/>
    <w:rsid w:val="006D1AD4"/>
    <w:rsid w:val="006D1DD5"/>
    <w:rsid w:val="006D2295"/>
    <w:rsid w:val="00701E46"/>
    <w:rsid w:val="0071173C"/>
    <w:rsid w:val="00713757"/>
    <w:rsid w:val="0071554C"/>
    <w:rsid w:val="0071566A"/>
    <w:rsid w:val="0071751F"/>
    <w:rsid w:val="007361DA"/>
    <w:rsid w:val="007368E1"/>
    <w:rsid w:val="0074080F"/>
    <w:rsid w:val="0074092B"/>
    <w:rsid w:val="00740A59"/>
    <w:rsid w:val="0074558D"/>
    <w:rsid w:val="00755447"/>
    <w:rsid w:val="00756A74"/>
    <w:rsid w:val="00782C53"/>
    <w:rsid w:val="0078448C"/>
    <w:rsid w:val="00784D58"/>
    <w:rsid w:val="00787811"/>
    <w:rsid w:val="00787816"/>
    <w:rsid w:val="00794943"/>
    <w:rsid w:val="007A1252"/>
    <w:rsid w:val="007A2075"/>
    <w:rsid w:val="007A7F02"/>
    <w:rsid w:val="007B4D90"/>
    <w:rsid w:val="007B4FCF"/>
    <w:rsid w:val="007C4921"/>
    <w:rsid w:val="007D1F07"/>
    <w:rsid w:val="007E24B3"/>
    <w:rsid w:val="007F6B4B"/>
    <w:rsid w:val="00812074"/>
    <w:rsid w:val="00813A94"/>
    <w:rsid w:val="00820FCB"/>
    <w:rsid w:val="00822F38"/>
    <w:rsid w:val="00825126"/>
    <w:rsid w:val="008308D9"/>
    <w:rsid w:val="008319C1"/>
    <w:rsid w:val="00833F3E"/>
    <w:rsid w:val="00842DCA"/>
    <w:rsid w:val="00861610"/>
    <w:rsid w:val="00861C58"/>
    <w:rsid w:val="00866FEC"/>
    <w:rsid w:val="008670EC"/>
    <w:rsid w:val="00872396"/>
    <w:rsid w:val="0087294E"/>
    <w:rsid w:val="00880723"/>
    <w:rsid w:val="008912D5"/>
    <w:rsid w:val="00892A93"/>
    <w:rsid w:val="008A1743"/>
    <w:rsid w:val="008A3436"/>
    <w:rsid w:val="008B15E1"/>
    <w:rsid w:val="008B3E5A"/>
    <w:rsid w:val="008C27C9"/>
    <w:rsid w:val="008C59F8"/>
    <w:rsid w:val="008D1BF2"/>
    <w:rsid w:val="008D2383"/>
    <w:rsid w:val="008D2E7D"/>
    <w:rsid w:val="008D47F2"/>
    <w:rsid w:val="008D6863"/>
    <w:rsid w:val="008E48CA"/>
    <w:rsid w:val="008F1D3F"/>
    <w:rsid w:val="008F7181"/>
    <w:rsid w:val="00911029"/>
    <w:rsid w:val="009111E9"/>
    <w:rsid w:val="00915052"/>
    <w:rsid w:val="009162A9"/>
    <w:rsid w:val="00916B48"/>
    <w:rsid w:val="00917248"/>
    <w:rsid w:val="009405C5"/>
    <w:rsid w:val="0095098C"/>
    <w:rsid w:val="00952ED4"/>
    <w:rsid w:val="00954F23"/>
    <w:rsid w:val="00961122"/>
    <w:rsid w:val="00972B78"/>
    <w:rsid w:val="0097564B"/>
    <w:rsid w:val="009758F7"/>
    <w:rsid w:val="00976123"/>
    <w:rsid w:val="009905A9"/>
    <w:rsid w:val="009970E6"/>
    <w:rsid w:val="009A2B96"/>
    <w:rsid w:val="009A6A54"/>
    <w:rsid w:val="009C69A0"/>
    <w:rsid w:val="009E65D2"/>
    <w:rsid w:val="009F0DDC"/>
    <w:rsid w:val="009F3C3E"/>
    <w:rsid w:val="00A003EC"/>
    <w:rsid w:val="00A10BBB"/>
    <w:rsid w:val="00A16947"/>
    <w:rsid w:val="00A21FE3"/>
    <w:rsid w:val="00A25260"/>
    <w:rsid w:val="00A25324"/>
    <w:rsid w:val="00A43ECC"/>
    <w:rsid w:val="00A45E10"/>
    <w:rsid w:val="00A534B9"/>
    <w:rsid w:val="00A5780D"/>
    <w:rsid w:val="00A60F85"/>
    <w:rsid w:val="00A65956"/>
    <w:rsid w:val="00A663A3"/>
    <w:rsid w:val="00A66DA8"/>
    <w:rsid w:val="00A73D33"/>
    <w:rsid w:val="00AA353A"/>
    <w:rsid w:val="00AA5FA4"/>
    <w:rsid w:val="00AA7578"/>
    <w:rsid w:val="00AA7C66"/>
    <w:rsid w:val="00AC33DC"/>
    <w:rsid w:val="00AC5E3E"/>
    <w:rsid w:val="00AD46D3"/>
    <w:rsid w:val="00AE22F5"/>
    <w:rsid w:val="00AE3D1B"/>
    <w:rsid w:val="00AF1269"/>
    <w:rsid w:val="00AF4233"/>
    <w:rsid w:val="00AF6035"/>
    <w:rsid w:val="00B12417"/>
    <w:rsid w:val="00B2608D"/>
    <w:rsid w:val="00B5547E"/>
    <w:rsid w:val="00B57314"/>
    <w:rsid w:val="00B6449B"/>
    <w:rsid w:val="00B713A7"/>
    <w:rsid w:val="00B80577"/>
    <w:rsid w:val="00B850B8"/>
    <w:rsid w:val="00B86B75"/>
    <w:rsid w:val="00B91DF1"/>
    <w:rsid w:val="00B92E53"/>
    <w:rsid w:val="00BA504E"/>
    <w:rsid w:val="00BB1ED5"/>
    <w:rsid w:val="00BC48D5"/>
    <w:rsid w:val="00BD0636"/>
    <w:rsid w:val="00BD5DA5"/>
    <w:rsid w:val="00BF26A6"/>
    <w:rsid w:val="00BF5318"/>
    <w:rsid w:val="00C039AF"/>
    <w:rsid w:val="00C178EE"/>
    <w:rsid w:val="00C2409D"/>
    <w:rsid w:val="00C32422"/>
    <w:rsid w:val="00C35D96"/>
    <w:rsid w:val="00C36279"/>
    <w:rsid w:val="00C5126A"/>
    <w:rsid w:val="00C513BF"/>
    <w:rsid w:val="00C626FD"/>
    <w:rsid w:val="00C91BE9"/>
    <w:rsid w:val="00CA3074"/>
    <w:rsid w:val="00CA78ED"/>
    <w:rsid w:val="00CB3DCF"/>
    <w:rsid w:val="00CC16D4"/>
    <w:rsid w:val="00CC417C"/>
    <w:rsid w:val="00CE0BBC"/>
    <w:rsid w:val="00CE3470"/>
    <w:rsid w:val="00CE6B09"/>
    <w:rsid w:val="00CF45C1"/>
    <w:rsid w:val="00D02DE0"/>
    <w:rsid w:val="00D238F4"/>
    <w:rsid w:val="00D321A0"/>
    <w:rsid w:val="00D3514B"/>
    <w:rsid w:val="00D35439"/>
    <w:rsid w:val="00D527F7"/>
    <w:rsid w:val="00D5631B"/>
    <w:rsid w:val="00D5727E"/>
    <w:rsid w:val="00D613EC"/>
    <w:rsid w:val="00D63E83"/>
    <w:rsid w:val="00D64331"/>
    <w:rsid w:val="00D74750"/>
    <w:rsid w:val="00D843A0"/>
    <w:rsid w:val="00D86831"/>
    <w:rsid w:val="00D95591"/>
    <w:rsid w:val="00D95C60"/>
    <w:rsid w:val="00DB06BE"/>
    <w:rsid w:val="00DD3BF9"/>
    <w:rsid w:val="00DE1679"/>
    <w:rsid w:val="00DE4DAF"/>
    <w:rsid w:val="00DE7459"/>
    <w:rsid w:val="00E05A5F"/>
    <w:rsid w:val="00E11BE9"/>
    <w:rsid w:val="00E15FA9"/>
    <w:rsid w:val="00E161D1"/>
    <w:rsid w:val="00E21E0E"/>
    <w:rsid w:val="00E315A3"/>
    <w:rsid w:val="00E34E6F"/>
    <w:rsid w:val="00E40564"/>
    <w:rsid w:val="00E63DDD"/>
    <w:rsid w:val="00E6424F"/>
    <w:rsid w:val="00E64492"/>
    <w:rsid w:val="00E65CAB"/>
    <w:rsid w:val="00E7319E"/>
    <w:rsid w:val="00E753E9"/>
    <w:rsid w:val="00E82887"/>
    <w:rsid w:val="00E83D04"/>
    <w:rsid w:val="00E85B05"/>
    <w:rsid w:val="00E9004F"/>
    <w:rsid w:val="00E952A5"/>
    <w:rsid w:val="00EB3CBC"/>
    <w:rsid w:val="00EC4A69"/>
    <w:rsid w:val="00ED0883"/>
    <w:rsid w:val="00F06CB9"/>
    <w:rsid w:val="00F13F3F"/>
    <w:rsid w:val="00F15906"/>
    <w:rsid w:val="00F20BEA"/>
    <w:rsid w:val="00F27B2B"/>
    <w:rsid w:val="00F27EB6"/>
    <w:rsid w:val="00F33C2E"/>
    <w:rsid w:val="00F34A52"/>
    <w:rsid w:val="00F445E4"/>
    <w:rsid w:val="00F533B0"/>
    <w:rsid w:val="00F544F5"/>
    <w:rsid w:val="00F554DB"/>
    <w:rsid w:val="00F6065A"/>
    <w:rsid w:val="00F675AE"/>
    <w:rsid w:val="00F72B5A"/>
    <w:rsid w:val="00F74FA0"/>
    <w:rsid w:val="00F832E1"/>
    <w:rsid w:val="00FC2901"/>
    <w:rsid w:val="00FC355C"/>
    <w:rsid w:val="00FC658E"/>
    <w:rsid w:val="00FD0047"/>
    <w:rsid w:val="00FD0C15"/>
    <w:rsid w:val="00FD1465"/>
    <w:rsid w:val="00FD772A"/>
    <w:rsid w:val="00FE5D18"/>
    <w:rsid w:val="00FF28A8"/>
    <w:rsid w:val="00FF5E6C"/>
    <w:rsid w:val="01861707"/>
    <w:rsid w:val="01CA3D8D"/>
    <w:rsid w:val="03F6E9BD"/>
    <w:rsid w:val="044A2EF2"/>
    <w:rsid w:val="04896465"/>
    <w:rsid w:val="05853F7E"/>
    <w:rsid w:val="07FBE381"/>
    <w:rsid w:val="09077726"/>
    <w:rsid w:val="097178FD"/>
    <w:rsid w:val="0ABC0892"/>
    <w:rsid w:val="0B6DB2A7"/>
    <w:rsid w:val="0EF34D4A"/>
    <w:rsid w:val="0F0C75A7"/>
    <w:rsid w:val="0FDD5CB2"/>
    <w:rsid w:val="12AD73E4"/>
    <w:rsid w:val="140E76B9"/>
    <w:rsid w:val="157BB72B"/>
    <w:rsid w:val="16FE5F2F"/>
    <w:rsid w:val="1717878C"/>
    <w:rsid w:val="171E1282"/>
    <w:rsid w:val="17345908"/>
    <w:rsid w:val="175DCD42"/>
    <w:rsid w:val="1D394D4F"/>
    <w:rsid w:val="1E286C66"/>
    <w:rsid w:val="1FB99E0A"/>
    <w:rsid w:val="21B75315"/>
    <w:rsid w:val="22E8ED6E"/>
    <w:rsid w:val="24371EA4"/>
    <w:rsid w:val="24A8D827"/>
    <w:rsid w:val="252B36D7"/>
    <w:rsid w:val="2605534D"/>
    <w:rsid w:val="271E2572"/>
    <w:rsid w:val="28E90282"/>
    <w:rsid w:val="2B3960B1"/>
    <w:rsid w:val="2B4671A4"/>
    <w:rsid w:val="2C91075F"/>
    <w:rsid w:val="2CDBB70F"/>
    <w:rsid w:val="2DA623BD"/>
    <w:rsid w:val="2DD7329D"/>
    <w:rsid w:val="2E5E5F13"/>
    <w:rsid w:val="2F0BBDA6"/>
    <w:rsid w:val="3141F91E"/>
    <w:rsid w:val="315533A9"/>
    <w:rsid w:val="31EB9A4F"/>
    <w:rsid w:val="36C56535"/>
    <w:rsid w:val="37B2909F"/>
    <w:rsid w:val="3944EBA7"/>
    <w:rsid w:val="3A2B3DC7"/>
    <w:rsid w:val="3A68A0A5"/>
    <w:rsid w:val="3B2B260D"/>
    <w:rsid w:val="3B67AC54"/>
    <w:rsid w:val="3D726C01"/>
    <w:rsid w:val="3DD54BC3"/>
    <w:rsid w:val="3FBC4C87"/>
    <w:rsid w:val="423BC55E"/>
    <w:rsid w:val="42F3ED49"/>
    <w:rsid w:val="43651A86"/>
    <w:rsid w:val="44FD31AD"/>
    <w:rsid w:val="460B62EA"/>
    <w:rsid w:val="46F8738A"/>
    <w:rsid w:val="4A4F9BDE"/>
    <w:rsid w:val="4AD7CF82"/>
    <w:rsid w:val="4BAD65BC"/>
    <w:rsid w:val="4CF93A3B"/>
    <w:rsid w:val="4D18389F"/>
    <w:rsid w:val="4D756A25"/>
    <w:rsid w:val="4EFDF2D1"/>
    <w:rsid w:val="5000AAAB"/>
    <w:rsid w:val="503C1ED0"/>
    <w:rsid w:val="507A4BE9"/>
    <w:rsid w:val="50A4A036"/>
    <w:rsid w:val="516C47A5"/>
    <w:rsid w:val="52F8D63C"/>
    <w:rsid w:val="53E4ABA9"/>
    <w:rsid w:val="543A77F9"/>
    <w:rsid w:val="5613EAC7"/>
    <w:rsid w:val="563076FE"/>
    <w:rsid w:val="572C594D"/>
    <w:rsid w:val="577840A8"/>
    <w:rsid w:val="5919F24E"/>
    <w:rsid w:val="5ADED465"/>
    <w:rsid w:val="5BDE4F62"/>
    <w:rsid w:val="5CBF1EAA"/>
    <w:rsid w:val="5DC8D9D7"/>
    <w:rsid w:val="5E41B464"/>
    <w:rsid w:val="6023409F"/>
    <w:rsid w:val="6396BCD5"/>
    <w:rsid w:val="649D463F"/>
    <w:rsid w:val="6552A5FF"/>
    <w:rsid w:val="65F91F07"/>
    <w:rsid w:val="668DF4DF"/>
    <w:rsid w:val="6794EF68"/>
    <w:rsid w:val="68711E64"/>
    <w:rsid w:val="6A606AD4"/>
    <w:rsid w:val="6AEBACD4"/>
    <w:rsid w:val="6BDDCF6A"/>
    <w:rsid w:val="6C4E4B98"/>
    <w:rsid w:val="6E3128F9"/>
    <w:rsid w:val="6E8C5931"/>
    <w:rsid w:val="70E432FD"/>
    <w:rsid w:val="71C3F9F3"/>
    <w:rsid w:val="72B9827F"/>
    <w:rsid w:val="72E76BEB"/>
    <w:rsid w:val="7378F2B1"/>
    <w:rsid w:val="75D8D8A2"/>
    <w:rsid w:val="75DC0581"/>
    <w:rsid w:val="76976B16"/>
    <w:rsid w:val="77DF34C0"/>
    <w:rsid w:val="792F1DC6"/>
    <w:rsid w:val="7ACF038C"/>
    <w:rsid w:val="7B16D582"/>
    <w:rsid w:val="7BD0F81A"/>
    <w:rsid w:val="7C2DDADB"/>
    <w:rsid w:val="7CB2A5E3"/>
    <w:rsid w:val="7E9272C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756F"/>
  <w15:docId w15:val="{31BFBF92-C961-4047-8C0F-7F95615779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10DC0"/>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hAnsiTheme="majorHAnsi" w:eastAsiaTheme="majorEastAsia" w:cstheme="majorBidi"/>
      <w:bCs/>
      <w:sz w:val="20"/>
      <w:szCs w:val="20"/>
    </w:r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CommentReference">
    <w:name w:val="annotation reference"/>
    <w:basedOn w:val="DefaultParagraphFont"/>
    <w:semiHidden/>
    <w:unhideWhenUsed/>
    <w:rsid w:val="00FF5E6C"/>
    <w:rPr>
      <w:sz w:val="16"/>
      <w:szCs w:val="16"/>
    </w:rPr>
  </w:style>
  <w:style w:type="paragraph" w:styleId="CommentText">
    <w:name w:val="annotation text"/>
    <w:basedOn w:val="Normal"/>
    <w:link w:val="CommentTextChar"/>
    <w:unhideWhenUsed/>
    <w:rsid w:val="00FF5E6C"/>
    <w:rPr>
      <w:sz w:val="20"/>
      <w:szCs w:val="20"/>
    </w:rPr>
  </w:style>
  <w:style w:type="character" w:styleId="CommentTextChar" w:customStyle="1">
    <w:name w:val="Comment Text Char"/>
    <w:basedOn w:val="DefaultParagraphFont"/>
    <w:link w:val="CommentText"/>
    <w:rsid w:val="00FF5E6C"/>
    <w:rPr>
      <w:sz w:val="20"/>
      <w:szCs w:val="20"/>
    </w:rPr>
  </w:style>
  <w:style w:type="paragraph" w:styleId="CommentSubject">
    <w:name w:val="annotation subject"/>
    <w:basedOn w:val="CommentText"/>
    <w:next w:val="CommentText"/>
    <w:link w:val="CommentSubjectChar"/>
    <w:semiHidden/>
    <w:unhideWhenUsed/>
    <w:rsid w:val="00FF5E6C"/>
    <w:rPr>
      <w:b/>
      <w:bCs/>
    </w:rPr>
  </w:style>
  <w:style w:type="character" w:styleId="CommentSubjectChar" w:customStyle="1">
    <w:name w:val="Comment Subject Char"/>
    <w:basedOn w:val="CommentTextChar"/>
    <w:link w:val="CommentSubject"/>
    <w:semiHidden/>
    <w:rsid w:val="00FF5E6C"/>
    <w:rPr>
      <w:b/>
      <w:bCs/>
      <w:sz w:val="20"/>
      <w:szCs w:val="20"/>
    </w:rPr>
  </w:style>
  <w:style w:type="paragraph" w:styleId="BalloonText">
    <w:name w:val="Balloon Text"/>
    <w:basedOn w:val="Normal"/>
    <w:link w:val="BalloonTextChar"/>
    <w:semiHidden/>
    <w:unhideWhenUsed/>
    <w:rsid w:val="006C4FE8"/>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6C4FE8"/>
    <w:rPr>
      <w:rFonts w:ascii="Segoe UI" w:hAnsi="Segoe UI" w:cs="Segoe UI"/>
      <w:sz w:val="18"/>
      <w:szCs w:val="18"/>
    </w:rPr>
  </w:style>
  <w:style w:type="paragraph" w:styleId="Header">
    <w:name w:val="header"/>
    <w:basedOn w:val="Normal"/>
    <w:link w:val="HeaderChar"/>
    <w:semiHidden/>
    <w:unhideWhenUsed/>
    <w:rsid w:val="006C4FE8"/>
    <w:pPr>
      <w:tabs>
        <w:tab w:val="center" w:pos="4680"/>
        <w:tab w:val="right" w:pos="9360"/>
      </w:tabs>
      <w:spacing w:after="0"/>
    </w:pPr>
  </w:style>
  <w:style w:type="character" w:styleId="HeaderChar" w:customStyle="1">
    <w:name w:val="Header Char"/>
    <w:basedOn w:val="DefaultParagraphFont"/>
    <w:link w:val="Header"/>
    <w:semiHidden/>
    <w:rsid w:val="006C4FE8"/>
  </w:style>
  <w:style w:type="paragraph" w:styleId="Footer">
    <w:name w:val="footer"/>
    <w:basedOn w:val="Normal"/>
    <w:link w:val="FooterChar"/>
    <w:semiHidden/>
    <w:unhideWhenUsed/>
    <w:rsid w:val="006C4FE8"/>
    <w:pPr>
      <w:tabs>
        <w:tab w:val="center" w:pos="4680"/>
        <w:tab w:val="right" w:pos="9360"/>
      </w:tabs>
      <w:spacing w:after="0"/>
    </w:pPr>
  </w:style>
  <w:style w:type="character" w:styleId="FooterChar" w:customStyle="1">
    <w:name w:val="Footer Char"/>
    <w:basedOn w:val="DefaultParagraphFont"/>
    <w:link w:val="Footer"/>
    <w:semiHidden/>
    <w:rsid w:val="006C4FE8"/>
  </w:style>
  <w:style w:type="character" w:styleId="UnresolvedMention">
    <w:name w:val="Unresolved Mention"/>
    <w:basedOn w:val="DefaultParagraphFont"/>
    <w:uiPriority w:val="99"/>
    <w:unhideWhenUsed/>
    <w:rsid w:val="00954F23"/>
    <w:rPr>
      <w:color w:val="605E5C"/>
      <w:shd w:val="clear" w:color="auto" w:fill="E1DFDD"/>
    </w:rPr>
  </w:style>
  <w:style w:type="character" w:styleId="Mention">
    <w:name w:val="Mention"/>
    <w:basedOn w:val="DefaultParagraphFont"/>
    <w:uiPriority w:val="99"/>
    <w:unhideWhenUsed/>
    <w:rsid w:val="00954F23"/>
    <w:rPr>
      <w:color w:val="2B579A"/>
      <w:shd w:val="clear" w:color="auto" w:fill="E1DFDD"/>
    </w:rPr>
  </w:style>
  <w:style w:type="character" w:styleId="Heading2Char" w:customStyle="1">
    <w:name w:val="Heading 2 Char"/>
    <w:basedOn w:val="DefaultParagraphFont"/>
    <w:link w:val="Heading2"/>
    <w:uiPriority w:val="9"/>
    <w:rsid w:val="000F0BF2"/>
    <w:rPr>
      <w:rFonts w:asciiTheme="majorHAnsi" w:hAnsiTheme="majorHAnsi" w:eastAsiaTheme="majorEastAsia" w:cstheme="majorBidi"/>
      <w:b/>
      <w:bCs/>
      <w:color w:val="4F81BD" w:themeColor="accent1"/>
      <w:sz w:val="32"/>
      <w:szCs w:val="32"/>
    </w:rPr>
  </w:style>
  <w:style w:type="character" w:styleId="BodyTextChar" w:customStyle="1">
    <w:name w:val="Body Text Char"/>
    <w:basedOn w:val="DefaultParagraphFont"/>
    <w:link w:val="BodyText"/>
    <w:rsid w:val="000F0BF2"/>
  </w:style>
  <w:style w:type="paragraph" w:styleId="paragraph" w:customStyle="1">
    <w:name w:val="paragraph"/>
    <w:basedOn w:val="Normal"/>
    <w:rsid w:val="003C1FE6"/>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3C1FE6"/>
  </w:style>
  <w:style w:type="character" w:styleId="eop" w:customStyle="1">
    <w:name w:val="eop"/>
    <w:basedOn w:val="DefaultParagraphFont"/>
    <w:rsid w:val="003C1FE6"/>
  </w:style>
  <w:style w:type="character" w:styleId="hljs-keyword" w:customStyle="1">
    <w:name w:val="hljs-keyword"/>
    <w:basedOn w:val="DefaultParagraphFont"/>
    <w:rsid w:val="000B4242"/>
  </w:style>
  <w:style w:type="character" w:styleId="hljs-title" w:customStyle="1">
    <w:name w:val="hljs-title"/>
    <w:basedOn w:val="DefaultParagraphFont"/>
    <w:rsid w:val="000B4242"/>
  </w:style>
  <w:style w:type="character" w:styleId="hljs-comment" w:customStyle="1">
    <w:name w:val="hljs-comment"/>
    <w:basedOn w:val="DefaultParagraphFont"/>
    <w:rsid w:val="000B4242"/>
  </w:style>
  <w:style w:type="character" w:styleId="hljs-string" w:customStyle="1">
    <w:name w:val="hljs-string"/>
    <w:basedOn w:val="DefaultParagraphFont"/>
    <w:rsid w:val="000B4242"/>
  </w:style>
  <w:style w:type="character" w:styleId="hljs-literal" w:customStyle="1">
    <w:name w:val="hljs-literal"/>
    <w:basedOn w:val="DefaultParagraphFont"/>
    <w:rsid w:val="000B4242"/>
  </w:style>
  <w:style w:type="character" w:styleId="hljs-function" w:customStyle="1">
    <w:name w:val="hljs-function"/>
    <w:basedOn w:val="DefaultParagraphFont"/>
    <w:rsid w:val="000B4242"/>
  </w:style>
  <w:style w:type="character" w:styleId="hljs-params" w:customStyle="1">
    <w:name w:val="hljs-params"/>
    <w:basedOn w:val="DefaultParagraphFont"/>
    <w:rsid w:val="000B4242"/>
  </w:style>
  <w:style w:type="character" w:styleId="FollowedHyperlink">
    <w:name w:val="FollowedHyperlink"/>
    <w:basedOn w:val="DefaultParagraphFont"/>
    <w:semiHidden/>
    <w:unhideWhenUsed/>
    <w:rsid w:val="00053A11"/>
    <w:rPr>
      <w:color w:val="800080" w:themeColor="followedHyperlink"/>
      <w:u w:val="single"/>
    </w:rPr>
  </w:style>
  <w:style w:type="paragraph" w:styleId="Revision">
    <w:name w:val="Revision"/>
    <w:hidden/>
    <w:semiHidden/>
    <w:rsid w:val="00DD3B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7904">
      <w:bodyDiv w:val="1"/>
      <w:marLeft w:val="0"/>
      <w:marRight w:val="0"/>
      <w:marTop w:val="0"/>
      <w:marBottom w:val="0"/>
      <w:divBdr>
        <w:top w:val="none" w:sz="0" w:space="0" w:color="auto"/>
        <w:left w:val="none" w:sz="0" w:space="0" w:color="auto"/>
        <w:bottom w:val="none" w:sz="0" w:space="0" w:color="auto"/>
        <w:right w:val="none" w:sz="0" w:space="0" w:color="auto"/>
      </w:divBdr>
    </w:div>
    <w:div w:id="175120180">
      <w:bodyDiv w:val="1"/>
      <w:marLeft w:val="0"/>
      <w:marRight w:val="0"/>
      <w:marTop w:val="0"/>
      <w:marBottom w:val="0"/>
      <w:divBdr>
        <w:top w:val="none" w:sz="0" w:space="0" w:color="auto"/>
        <w:left w:val="none" w:sz="0" w:space="0" w:color="auto"/>
        <w:bottom w:val="none" w:sz="0" w:space="0" w:color="auto"/>
        <w:right w:val="none" w:sz="0" w:space="0" w:color="auto"/>
      </w:divBdr>
    </w:div>
    <w:div w:id="646472702">
      <w:bodyDiv w:val="1"/>
      <w:marLeft w:val="0"/>
      <w:marRight w:val="0"/>
      <w:marTop w:val="0"/>
      <w:marBottom w:val="0"/>
      <w:divBdr>
        <w:top w:val="none" w:sz="0" w:space="0" w:color="auto"/>
        <w:left w:val="none" w:sz="0" w:space="0" w:color="auto"/>
        <w:bottom w:val="none" w:sz="0" w:space="0" w:color="auto"/>
        <w:right w:val="none" w:sz="0" w:space="0" w:color="auto"/>
      </w:divBdr>
    </w:div>
    <w:div w:id="760954999">
      <w:bodyDiv w:val="1"/>
      <w:marLeft w:val="0"/>
      <w:marRight w:val="0"/>
      <w:marTop w:val="0"/>
      <w:marBottom w:val="0"/>
      <w:divBdr>
        <w:top w:val="none" w:sz="0" w:space="0" w:color="auto"/>
        <w:left w:val="none" w:sz="0" w:space="0" w:color="auto"/>
        <w:bottom w:val="none" w:sz="0" w:space="0" w:color="auto"/>
        <w:right w:val="none" w:sz="0" w:space="0" w:color="auto"/>
      </w:divBdr>
      <w:divsChild>
        <w:div w:id="248006609">
          <w:marLeft w:val="0"/>
          <w:marRight w:val="0"/>
          <w:marTop w:val="0"/>
          <w:marBottom w:val="0"/>
          <w:divBdr>
            <w:top w:val="none" w:sz="0" w:space="0" w:color="auto"/>
            <w:left w:val="none" w:sz="0" w:space="0" w:color="auto"/>
            <w:bottom w:val="none" w:sz="0" w:space="0" w:color="auto"/>
            <w:right w:val="none" w:sz="0" w:space="0" w:color="auto"/>
          </w:divBdr>
        </w:div>
        <w:div w:id="1246376774">
          <w:marLeft w:val="0"/>
          <w:marRight w:val="0"/>
          <w:marTop w:val="0"/>
          <w:marBottom w:val="0"/>
          <w:divBdr>
            <w:top w:val="none" w:sz="0" w:space="0" w:color="auto"/>
            <w:left w:val="none" w:sz="0" w:space="0" w:color="auto"/>
            <w:bottom w:val="none" w:sz="0" w:space="0" w:color="auto"/>
            <w:right w:val="none" w:sz="0" w:space="0" w:color="auto"/>
          </w:divBdr>
        </w:div>
        <w:div w:id="1726835640">
          <w:marLeft w:val="0"/>
          <w:marRight w:val="0"/>
          <w:marTop w:val="0"/>
          <w:marBottom w:val="0"/>
          <w:divBdr>
            <w:top w:val="none" w:sz="0" w:space="0" w:color="auto"/>
            <w:left w:val="none" w:sz="0" w:space="0" w:color="auto"/>
            <w:bottom w:val="none" w:sz="0" w:space="0" w:color="auto"/>
            <w:right w:val="none" w:sz="0" w:space="0" w:color="auto"/>
          </w:divBdr>
        </w:div>
      </w:divsChild>
    </w:div>
    <w:div w:id="1151751972">
      <w:bodyDiv w:val="1"/>
      <w:marLeft w:val="0"/>
      <w:marRight w:val="0"/>
      <w:marTop w:val="0"/>
      <w:marBottom w:val="0"/>
      <w:divBdr>
        <w:top w:val="none" w:sz="0" w:space="0" w:color="auto"/>
        <w:left w:val="none" w:sz="0" w:space="0" w:color="auto"/>
        <w:bottom w:val="none" w:sz="0" w:space="0" w:color="auto"/>
        <w:right w:val="none" w:sz="0" w:space="0" w:color="auto"/>
      </w:divBdr>
    </w:div>
    <w:div w:id="1861040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cs.microsoft.com/en-us/azure/media-services/latest/streaming-locators-concept" TargetMode="External"/><Relationship Id="rId2" Type="http://schemas.openxmlformats.org/officeDocument/2006/relationships/hyperlink" Target="https://docs.microsoft.com/en-us/azure/media-services/previous/media-services-rest-deliver-streaming-content" TargetMode="External"/><Relationship Id="rId1" Type="http://schemas.openxmlformats.org/officeDocument/2006/relationships/hyperlink" Target="https://docs.microsoft.com/en-us/azure/media-services/previous/media-services-dotnet-configure-asset-delivery-policy" TargetMode="External"/><Relationship Id="rId4" Type="http://schemas.openxmlformats.org/officeDocument/2006/relationships/hyperlink" Target="https://msazure.visualstudio.com/One/_workitems/edit/5634670"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inhenkel/Documents/GitHub/azure-docs-pr/articles/media-services/latest/migrate-v-2-v-3-differences-description.m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file:///C:/Users/inhenkel/Documents/GitHub/azure-docs-pr/articles/media-services/latest/reacting-to-media-services-events.md"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rest/api/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84495b8a-41a8-4661-b00e-72c5e5e23231" xsi:nil="true"/>
    <_Flow_SignoffStatus xmlns="84495b8a-41a8-4661-b00e-72c5e5e23231" xsi:nil="true"/>
    <SharedWithUsers xmlns="4e6704e1-894f-4897-b046-fa49212ce76c">
      <UserInfo>
        <DisplayName>Sam Zhang</DisplayName>
        <AccountId>6</AccountId>
        <AccountType/>
      </UserInfo>
      <UserInfo>
        <DisplayName>Sanjay Bhatt</DisplayName>
        <AccountId>19</AccountId>
        <AccountType/>
      </UserInfo>
      <UserInfo>
        <DisplayName>Jason Hogg</DisplayName>
        <AccountId>78</AccountId>
        <AccountType/>
      </UserInfo>
      <UserInfo>
        <DisplayName>Steven Lees</DisplayName>
        <AccountId>244</AccountId>
        <AccountType/>
      </UserInfo>
      <UserInfo>
        <DisplayName>Swetha Kirpalani</DisplayName>
        <AccountId>242</AccountId>
        <AccountType/>
      </UserInfo>
      <UserInfo>
        <DisplayName>Anton Kucer</DisplayName>
        <AccountId>69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E034F52BCF134C99905884D828761E" ma:contentTypeVersion="10" ma:contentTypeDescription="Create a new document." ma:contentTypeScope="" ma:versionID="7b6c219278f5931ec6931fa24d917d5e">
  <xsd:schema xmlns:xsd="http://www.w3.org/2001/XMLSchema" xmlns:xs="http://www.w3.org/2001/XMLSchema" xmlns:p="http://schemas.microsoft.com/office/2006/metadata/properties" xmlns:ns1="http://schemas.microsoft.com/sharepoint/v3" xmlns:ns2="84495b8a-41a8-4661-b00e-72c5e5e23231" xmlns:ns3="4e6704e1-894f-4897-b046-fa49212ce76c" targetNamespace="http://schemas.microsoft.com/office/2006/metadata/properties" ma:root="true" ma:fieldsID="ff9c8fa09cd4da6945885caa86af9463" ns1:_="" ns2:_="" ns3:_="">
    <xsd:import namespace="http://schemas.microsoft.com/sharepoint/v3"/>
    <xsd:import namespace="84495b8a-41a8-4661-b00e-72c5e5e23231"/>
    <xsd:import namespace="4e6704e1-894f-4897-b046-fa49212ce7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495b8a-41a8-4661-b00e-72c5e5e23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fals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Flow_SignoffStatus" ma:index="17"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704e1-894f-4897-b046-fa49212ce76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71B626-EC5C-4C1C-A88D-0FDD3EC8E23F}">
  <ds:schemaRefs>
    <ds:schemaRef ds:uri="http://schemas.microsoft.com/sharepoint/v3/contenttype/forms"/>
  </ds:schemaRefs>
</ds:datastoreItem>
</file>

<file path=customXml/itemProps2.xml><?xml version="1.0" encoding="utf-8"?>
<ds:datastoreItem xmlns:ds="http://schemas.openxmlformats.org/officeDocument/2006/customXml" ds:itemID="{7AC03186-75BD-48B8-A9FA-38895C5920CA}">
  <ds:schemaRefs>
    <ds:schemaRef ds:uri="http://schemas.microsoft.com/office/2006/metadata/properties"/>
    <ds:schemaRef ds:uri="http://schemas.microsoft.com/office/infopath/2007/PartnerControls"/>
    <ds:schemaRef ds:uri="http://schemas.microsoft.com/sharepoint/v3"/>
    <ds:schemaRef ds:uri="84495b8a-41a8-4661-b00e-72c5e5e23231"/>
    <ds:schemaRef ds:uri="4e6704e1-894f-4897-b046-fa49212ce76c"/>
  </ds:schemaRefs>
</ds:datastoreItem>
</file>

<file path=customXml/itemProps3.xml><?xml version="1.0" encoding="utf-8"?>
<ds:datastoreItem xmlns:ds="http://schemas.openxmlformats.org/officeDocument/2006/customXml" ds:itemID="{2754128A-8B54-4F85-B006-D9B1EAC40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4495b8a-41a8-4661-b00e-72c5e5e23231"/>
    <ds:schemaRef ds:uri="4e6704e1-894f-4897-b046-fa49212ce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2981</Words>
  <Characters>16995</Characters>
  <Application>Microsoft Office Word</Application>
  <DocSecurity>6</DocSecurity>
  <Lines>141</Lines>
  <Paragraphs>39</Paragraphs>
  <ScaleCrop>false</ScaleCrop>
  <Company/>
  <LinksUpToDate>false</LinksUpToDate>
  <CharactersWithSpaces>19937</CharactersWithSpaces>
  <SharedDoc>false</SharedDoc>
  <HLinks>
    <vt:vector size="342" baseType="variant">
      <vt:variant>
        <vt:i4>7274521</vt:i4>
      </vt:variant>
      <vt:variant>
        <vt:i4>87</vt:i4>
      </vt:variant>
      <vt:variant>
        <vt:i4>0</vt:i4>
      </vt:variant>
      <vt:variant>
        <vt:i4>5</vt:i4>
      </vt:variant>
      <vt:variant>
        <vt:lpwstr>C:\Users\inhenkel\Documents\GitHub\azure-docs-pr\articles\media-services\latest\migrate-v-2-v-3-differences-description.md</vt:lpwstr>
      </vt:variant>
      <vt:variant>
        <vt:lpwstr/>
      </vt:variant>
      <vt:variant>
        <vt:i4>5439564</vt:i4>
      </vt:variant>
      <vt:variant>
        <vt:i4>84</vt:i4>
      </vt:variant>
      <vt:variant>
        <vt:i4>0</vt:i4>
      </vt:variant>
      <vt:variant>
        <vt:i4>5</vt:i4>
      </vt:variant>
      <vt:variant>
        <vt:lpwstr>https://github.com/Azure-Samples/media-services-v3-dotnet-tutorials/blob/master/AMSV3Tutorials/EncryptWithAES/Program.cs</vt:lpwstr>
      </vt:variant>
      <vt:variant>
        <vt:lpwstr>L105</vt:lpwstr>
      </vt:variant>
      <vt:variant>
        <vt:i4>6226003</vt:i4>
      </vt:variant>
      <vt:variant>
        <vt:i4>81</vt:i4>
      </vt:variant>
      <vt:variant>
        <vt:i4>0</vt:i4>
      </vt:variant>
      <vt:variant>
        <vt:i4>5</vt:i4>
      </vt:variant>
      <vt:variant>
        <vt:lpwstr>https://github.com/Azure-Samples/media-services-dotnet-dynamic-encryption-with-aes/blob/master/DynamicEncryptionWithAES/DynamicEncryptionWithAES/Program.cs</vt:lpwstr>
      </vt:variant>
      <vt:variant>
        <vt:lpwstr>L64</vt:lpwstr>
      </vt:variant>
      <vt:variant>
        <vt:i4>6357115</vt:i4>
      </vt:variant>
      <vt:variant>
        <vt:i4>78</vt:i4>
      </vt:variant>
      <vt:variant>
        <vt:i4>0</vt:i4>
      </vt:variant>
      <vt:variant>
        <vt:i4>5</vt:i4>
      </vt:variant>
      <vt:variant>
        <vt:lpwstr>https://docs.microsoft.com/en-us/azure/media-services/latest/reacting-to-media-services-events</vt:lpwstr>
      </vt:variant>
      <vt:variant>
        <vt:lpwstr/>
      </vt:variant>
      <vt:variant>
        <vt:i4>1835074</vt:i4>
      </vt:variant>
      <vt:variant>
        <vt:i4>75</vt:i4>
      </vt:variant>
      <vt:variant>
        <vt:i4>0</vt:i4>
      </vt:variant>
      <vt:variant>
        <vt:i4>5</vt:i4>
      </vt:variant>
      <vt:variant>
        <vt:lpwstr>https://docs.microsoft.com/en-us/azure/media-services/latest/media-services-event-schemas</vt:lpwstr>
      </vt:variant>
      <vt:variant>
        <vt:lpwstr>live-event-types</vt:lpwstr>
      </vt:variant>
      <vt:variant>
        <vt:i4>4849690</vt:i4>
      </vt:variant>
      <vt:variant>
        <vt:i4>72</vt:i4>
      </vt:variant>
      <vt:variant>
        <vt:i4>0</vt:i4>
      </vt:variant>
      <vt:variant>
        <vt:i4>5</vt:i4>
      </vt:variant>
      <vt:variant>
        <vt:lpwstr>https://docs.microsoft.com/en-us/azure/media-services/latest/live-event-types-comparison</vt:lpwstr>
      </vt:variant>
      <vt:variant>
        <vt:lpwstr/>
      </vt:variant>
      <vt:variant>
        <vt:i4>7078002</vt:i4>
      </vt:variant>
      <vt:variant>
        <vt:i4>69</vt:i4>
      </vt:variant>
      <vt:variant>
        <vt:i4>0</vt:i4>
      </vt:variant>
      <vt:variant>
        <vt:i4>5</vt:i4>
      </vt:variant>
      <vt:variant>
        <vt:lpwstr>https://docs.microsoft.com/en-us/azure/media-services/latest/live-event-latency</vt:lpwstr>
      </vt:variant>
      <vt:variant>
        <vt:lpwstr/>
      </vt:variant>
      <vt:variant>
        <vt:i4>3342461</vt:i4>
      </vt:variant>
      <vt:variant>
        <vt:i4>66</vt:i4>
      </vt:variant>
      <vt:variant>
        <vt:i4>0</vt:i4>
      </vt:variant>
      <vt:variant>
        <vt:i4>5</vt:i4>
      </vt:variant>
      <vt:variant>
        <vt:lpwstr>https://docs.microsoft.com/en-us/azure/media-services/latest/live-transcription</vt:lpwstr>
      </vt:variant>
      <vt:variant>
        <vt:lpwstr/>
      </vt:variant>
      <vt:variant>
        <vt:i4>7864373</vt:i4>
      </vt:variant>
      <vt:variant>
        <vt:i4>63</vt:i4>
      </vt:variant>
      <vt:variant>
        <vt:i4>0</vt:i4>
      </vt:variant>
      <vt:variant>
        <vt:i4>5</vt:i4>
      </vt:variant>
      <vt:variant>
        <vt:lpwstr>https://docs.microsoft.com/en-us/azure/media-services/latest/live-event-states-billing</vt:lpwstr>
      </vt:variant>
      <vt:variant>
        <vt:lpwstr/>
      </vt:variant>
      <vt:variant>
        <vt:i4>1769479</vt:i4>
      </vt:variant>
      <vt:variant>
        <vt:i4>60</vt:i4>
      </vt:variant>
      <vt:variant>
        <vt:i4>0</vt:i4>
      </vt:variant>
      <vt:variant>
        <vt:i4>5</vt:i4>
      </vt:variant>
      <vt:variant>
        <vt:lpwstr>https://docs.microsoft.com/en-us/azure/media-services/latest/live-streaming-overview</vt:lpwstr>
      </vt:variant>
      <vt:variant>
        <vt:lpwstr/>
      </vt:variant>
      <vt:variant>
        <vt:i4>5505033</vt:i4>
      </vt:variant>
      <vt:variant>
        <vt:i4>57</vt:i4>
      </vt:variant>
      <vt:variant>
        <vt:i4>0</vt:i4>
      </vt:variant>
      <vt:variant>
        <vt:i4>5</vt:i4>
      </vt:variant>
      <vt:variant>
        <vt:lpwstr>https://docs.microsoft.com/en-us/azure/media-services/latest/live-events-outputs-concept</vt:lpwstr>
      </vt:variant>
      <vt:variant>
        <vt:lpwstr/>
      </vt:variant>
      <vt:variant>
        <vt:i4>1769479</vt:i4>
      </vt:variant>
      <vt:variant>
        <vt:i4>54</vt:i4>
      </vt:variant>
      <vt:variant>
        <vt:i4>0</vt:i4>
      </vt:variant>
      <vt:variant>
        <vt:i4>5</vt:i4>
      </vt:variant>
      <vt:variant>
        <vt:lpwstr>https://docs.microsoft.com/en-us/azure/media-services/latest/live-streaming-overview</vt:lpwstr>
      </vt:variant>
      <vt:variant>
        <vt:lpwstr/>
      </vt:variant>
      <vt:variant>
        <vt:i4>2490490</vt:i4>
      </vt:variant>
      <vt:variant>
        <vt:i4>51</vt:i4>
      </vt:variant>
      <vt:variant>
        <vt:i4>0</vt:i4>
      </vt:variant>
      <vt:variant>
        <vt:i4>5</vt:i4>
      </vt:variant>
      <vt:variant>
        <vt:lpwstr>https://docs.microsoft.com/en-us/azure/media-services/previous/media-services-portal-scale-media-processing</vt:lpwstr>
      </vt:variant>
      <vt:variant>
        <vt:lpwstr/>
      </vt:variant>
      <vt:variant>
        <vt:i4>65601</vt:i4>
      </vt:variant>
      <vt:variant>
        <vt:i4>48</vt:i4>
      </vt:variant>
      <vt:variant>
        <vt:i4>0</vt:i4>
      </vt:variant>
      <vt:variant>
        <vt:i4>5</vt:i4>
      </vt:variant>
      <vt:variant>
        <vt:lpwstr>https://docs.microsoft.com/en-us/azure/media-services/latest/media-reserved-units-cli-how-to</vt:lpwstr>
      </vt:variant>
      <vt:variant>
        <vt:lpwstr/>
      </vt:variant>
      <vt:variant>
        <vt:i4>6225924</vt:i4>
      </vt:variant>
      <vt:variant>
        <vt:i4>45</vt:i4>
      </vt:variant>
      <vt:variant>
        <vt:i4>0</vt:i4>
      </vt:variant>
      <vt:variant>
        <vt:i4>5</vt:i4>
      </vt:variant>
      <vt:variant>
        <vt:lpwstr>https://docs.microsoft.com/en-us/azure/media-services/previous/media-services-scale-media-processing-overview</vt:lpwstr>
      </vt:variant>
      <vt:variant>
        <vt:lpwstr/>
      </vt:variant>
      <vt:variant>
        <vt:i4>7471138</vt:i4>
      </vt:variant>
      <vt:variant>
        <vt:i4>42</vt:i4>
      </vt:variant>
      <vt:variant>
        <vt:i4>0</vt:i4>
      </vt:variant>
      <vt:variant>
        <vt:i4>5</vt:i4>
      </vt:variant>
      <vt:variant>
        <vt:lpwstr>https://go.microsoft.com/fwlink/?linkid=2151333&amp;clcid=0x409</vt:lpwstr>
      </vt:variant>
      <vt:variant>
        <vt:lpwstr/>
      </vt:variant>
      <vt:variant>
        <vt:i4>1769485</vt:i4>
      </vt:variant>
      <vt:variant>
        <vt:i4>39</vt:i4>
      </vt:variant>
      <vt:variant>
        <vt:i4>0</vt:i4>
      </vt:variant>
      <vt:variant>
        <vt:i4>5</vt:i4>
      </vt:variant>
      <vt:variant>
        <vt:lpwstr>https://docs.microsoft.com/en-us/azure/media-services/previous/media-services-output-metadata-schema</vt:lpwstr>
      </vt:variant>
      <vt:variant>
        <vt:lpwstr/>
      </vt:variant>
      <vt:variant>
        <vt:i4>7143539</vt:i4>
      </vt:variant>
      <vt:variant>
        <vt:i4>36</vt:i4>
      </vt:variant>
      <vt:variant>
        <vt:i4>0</vt:i4>
      </vt:variant>
      <vt:variant>
        <vt:i4>5</vt:i4>
      </vt:variant>
      <vt:variant>
        <vt:lpwstr>https://docs.microsoft.com/en-us/azure/media-services/previous/media-services-input-metadata-schema</vt:lpwstr>
      </vt:variant>
      <vt:variant>
        <vt:lpwstr/>
      </vt:variant>
      <vt:variant>
        <vt:i4>327806</vt:i4>
      </vt:variant>
      <vt:variant>
        <vt:i4>33</vt:i4>
      </vt:variant>
      <vt:variant>
        <vt:i4>0</vt:i4>
      </vt:variant>
      <vt:variant>
        <vt:i4>5</vt:i4>
      </vt:variant>
      <vt:variant>
        <vt:lpwstr>C:\Users\inhenkel\Documents\GitHub\azure-docs-pr\articles\media-services\latest\reacting-to-media-services-events.md</vt:lpwstr>
      </vt:variant>
      <vt:variant>
        <vt:lpwstr/>
      </vt:variant>
      <vt:variant>
        <vt:i4>1703942</vt:i4>
      </vt:variant>
      <vt:variant>
        <vt:i4>30</vt:i4>
      </vt:variant>
      <vt:variant>
        <vt:i4>0</vt:i4>
      </vt:variant>
      <vt:variant>
        <vt:i4>5</vt:i4>
      </vt:variant>
      <vt:variant>
        <vt:lpwstr>https://docs.microsoft.com/en-us/azure/media-services/latest/media-rest-apis-with-postman</vt:lpwstr>
      </vt:variant>
      <vt:variant>
        <vt:lpwstr/>
      </vt:variant>
      <vt:variant>
        <vt:i4>2818168</vt:i4>
      </vt:variant>
      <vt:variant>
        <vt:i4>27</vt:i4>
      </vt:variant>
      <vt:variant>
        <vt:i4>0</vt:i4>
      </vt:variant>
      <vt:variant>
        <vt:i4>5</vt:i4>
      </vt:variant>
      <vt:variant>
        <vt:lpwstr>https://docs.microsoft.com/rest/api/media/</vt:lpwstr>
      </vt:variant>
      <vt:variant>
        <vt:lpwstr/>
      </vt:variant>
      <vt:variant>
        <vt:i4>3604580</vt:i4>
      </vt:variant>
      <vt:variant>
        <vt:i4>24</vt:i4>
      </vt:variant>
      <vt:variant>
        <vt:i4>0</vt:i4>
      </vt:variant>
      <vt:variant>
        <vt:i4>5</vt:i4>
      </vt:variant>
      <vt:variant>
        <vt:lpwstr>https://docs.microsoft.com/en-us/azure/media-services/latest/configure-connect-nodejs-howto</vt:lpwstr>
      </vt:variant>
      <vt:variant>
        <vt:lpwstr/>
      </vt:variant>
      <vt:variant>
        <vt:i4>3932258</vt:i4>
      </vt:variant>
      <vt:variant>
        <vt:i4>21</vt:i4>
      </vt:variant>
      <vt:variant>
        <vt:i4>0</vt:i4>
      </vt:variant>
      <vt:variant>
        <vt:i4>5</vt:i4>
      </vt:variant>
      <vt:variant>
        <vt:lpwstr>https://docs.microsoft.com/en-us/azure/media-services/latest/configure-connect-python-howto</vt:lpwstr>
      </vt:variant>
      <vt:variant>
        <vt:lpwstr/>
      </vt:variant>
      <vt:variant>
        <vt:i4>4915229</vt:i4>
      </vt:variant>
      <vt:variant>
        <vt:i4>18</vt:i4>
      </vt:variant>
      <vt:variant>
        <vt:i4>0</vt:i4>
      </vt:variant>
      <vt:variant>
        <vt:i4>5</vt:i4>
      </vt:variant>
      <vt:variant>
        <vt:lpwstr>https://docs.microsoft.com/en-us/azure/media-services/latest/configure-connect-java-howto</vt:lpwstr>
      </vt:variant>
      <vt:variant>
        <vt:lpwstr/>
      </vt:variant>
      <vt:variant>
        <vt:i4>2228328</vt:i4>
      </vt:variant>
      <vt:variant>
        <vt:i4>15</vt:i4>
      </vt:variant>
      <vt:variant>
        <vt:i4>0</vt:i4>
      </vt:variant>
      <vt:variant>
        <vt:i4>5</vt:i4>
      </vt:variant>
      <vt:variant>
        <vt:lpwstr>https://docs.microsoft.com/en-us/azure/media-services/latest/configure-connect-dotnet-howto</vt:lpwstr>
      </vt:variant>
      <vt:variant>
        <vt:lpwstr/>
      </vt:variant>
      <vt:variant>
        <vt:i4>131150</vt:i4>
      </vt:variant>
      <vt:variant>
        <vt:i4>12</vt:i4>
      </vt:variant>
      <vt:variant>
        <vt:i4>0</vt:i4>
      </vt:variant>
      <vt:variant>
        <vt:i4>5</vt:i4>
      </vt:variant>
      <vt:variant>
        <vt:lpwstr>https://github.com/Azure-Samples/media-services-v3-dotnet</vt:lpwstr>
      </vt:variant>
      <vt:variant>
        <vt:lpwstr/>
      </vt:variant>
      <vt:variant>
        <vt:i4>2228328</vt:i4>
      </vt:variant>
      <vt:variant>
        <vt:i4>9</vt:i4>
      </vt:variant>
      <vt:variant>
        <vt:i4>0</vt:i4>
      </vt:variant>
      <vt:variant>
        <vt:i4>5</vt:i4>
      </vt:variant>
      <vt:variant>
        <vt:lpwstr>https://docs.microsoft.com/en-us/azure/media-services/latest/configure-connect-dotnet-howto</vt:lpwstr>
      </vt:variant>
      <vt:variant>
        <vt:lpwstr/>
      </vt:variant>
      <vt:variant>
        <vt:i4>5505047</vt:i4>
      </vt:variant>
      <vt:variant>
        <vt:i4>6</vt:i4>
      </vt:variant>
      <vt:variant>
        <vt:i4>0</vt:i4>
      </vt:variant>
      <vt:variant>
        <vt:i4>5</vt:i4>
      </vt:variant>
      <vt:variant>
        <vt:lpwstr>https://www.nuget.org/packages/Microsoft.Azure.Management.Media/</vt:lpwstr>
      </vt:variant>
      <vt:variant>
        <vt:lpwstr/>
      </vt:variant>
      <vt:variant>
        <vt:i4>1704028</vt:i4>
      </vt:variant>
      <vt:variant>
        <vt:i4>3</vt:i4>
      </vt:variant>
      <vt:variant>
        <vt:i4>0</vt:i4>
      </vt:variant>
      <vt:variant>
        <vt:i4>5</vt:i4>
      </vt:variant>
      <vt:variant>
        <vt:lpwstr>https://github.com/Azure/azure-rest-api-specs/tree/master/specification/mediaservices/resource-manager/Microsoft.Media/stable/2020-05-01</vt:lpwstr>
      </vt:variant>
      <vt:variant>
        <vt:lpwstr/>
      </vt:variant>
      <vt:variant>
        <vt:i4>7274521</vt:i4>
      </vt:variant>
      <vt:variant>
        <vt:i4>0</vt:i4>
      </vt:variant>
      <vt:variant>
        <vt:i4>0</vt:i4>
      </vt:variant>
      <vt:variant>
        <vt:i4>5</vt:i4>
      </vt:variant>
      <vt:variant>
        <vt:lpwstr>C:\Users\inhenkel\Documents\GitHub\azure-docs-pr\articles\media-services\latest\migrate-v-2-v-3-differences-description.md</vt:lpwstr>
      </vt:variant>
      <vt:variant>
        <vt:lpwstr/>
      </vt:variant>
      <vt:variant>
        <vt:i4>7274563</vt:i4>
      </vt:variant>
      <vt:variant>
        <vt:i4>78</vt:i4>
      </vt:variant>
      <vt:variant>
        <vt:i4>0</vt:i4>
      </vt:variant>
      <vt:variant>
        <vt:i4>5</vt:i4>
      </vt:variant>
      <vt:variant>
        <vt:lpwstr>mailto:quintinb@microsoft.com</vt:lpwstr>
      </vt:variant>
      <vt:variant>
        <vt:lpwstr/>
      </vt:variant>
      <vt:variant>
        <vt:i4>3276820</vt:i4>
      </vt:variant>
      <vt:variant>
        <vt:i4>75</vt:i4>
      </vt:variant>
      <vt:variant>
        <vt:i4>0</vt:i4>
      </vt:variant>
      <vt:variant>
        <vt:i4>5</vt:i4>
      </vt:variant>
      <vt:variant>
        <vt:lpwstr>https://msazure.visualstudio.com/One/_workitems/edit/5634670</vt:lpwstr>
      </vt:variant>
      <vt:variant>
        <vt:lpwstr/>
      </vt:variant>
      <vt:variant>
        <vt:i4>4456482</vt:i4>
      </vt:variant>
      <vt:variant>
        <vt:i4>72</vt:i4>
      </vt:variant>
      <vt:variant>
        <vt:i4>0</vt:i4>
      </vt:variant>
      <vt:variant>
        <vt:i4>5</vt:i4>
      </vt:variant>
      <vt:variant>
        <vt:lpwstr>mailto:Fardau.Neerden@microsoft.com</vt:lpwstr>
      </vt:variant>
      <vt:variant>
        <vt:lpwstr/>
      </vt:variant>
      <vt:variant>
        <vt:i4>5636138</vt:i4>
      </vt:variant>
      <vt:variant>
        <vt:i4>69</vt:i4>
      </vt:variant>
      <vt:variant>
        <vt:i4>0</vt:i4>
      </vt:variant>
      <vt:variant>
        <vt:i4>5</vt:i4>
      </vt:variant>
      <vt:variant>
        <vt:lpwstr>mailto:John.Deutscher@microsoft.com</vt:lpwstr>
      </vt:variant>
      <vt:variant>
        <vt:lpwstr/>
      </vt:variant>
      <vt:variant>
        <vt:i4>2752607</vt:i4>
      </vt:variant>
      <vt:variant>
        <vt:i4>66</vt:i4>
      </vt:variant>
      <vt:variant>
        <vt:i4>0</vt:i4>
      </vt:variant>
      <vt:variant>
        <vt:i4>5</vt:i4>
      </vt:variant>
      <vt:variant>
        <vt:lpwstr>mailto:Ning.Lin@microsoft.com</vt:lpwstr>
      </vt:variant>
      <vt:variant>
        <vt:lpwstr/>
      </vt:variant>
      <vt:variant>
        <vt:i4>7274563</vt:i4>
      </vt:variant>
      <vt:variant>
        <vt:i4>63</vt:i4>
      </vt:variant>
      <vt:variant>
        <vt:i4>0</vt:i4>
      </vt:variant>
      <vt:variant>
        <vt:i4>5</vt:i4>
      </vt:variant>
      <vt:variant>
        <vt:lpwstr>mailto:quintinb@microsoft.com</vt:lpwstr>
      </vt:variant>
      <vt:variant>
        <vt:lpwstr/>
      </vt:variant>
      <vt:variant>
        <vt:i4>4128825</vt:i4>
      </vt:variant>
      <vt:variant>
        <vt:i4>60</vt:i4>
      </vt:variant>
      <vt:variant>
        <vt:i4>0</vt:i4>
      </vt:variant>
      <vt:variant>
        <vt:i4>5</vt:i4>
      </vt:variant>
      <vt:variant>
        <vt:lpwstr>https://docs.microsoft.com/en-us/azure/media-services/latest/streaming-locators-concept</vt:lpwstr>
      </vt:variant>
      <vt:variant>
        <vt:lpwstr/>
      </vt:variant>
      <vt:variant>
        <vt:i4>4587550</vt:i4>
      </vt:variant>
      <vt:variant>
        <vt:i4>57</vt:i4>
      </vt:variant>
      <vt:variant>
        <vt:i4>0</vt:i4>
      </vt:variant>
      <vt:variant>
        <vt:i4>5</vt:i4>
      </vt:variant>
      <vt:variant>
        <vt:lpwstr>https://docs.microsoft.com/en-us/azure/media-services/previous/media-services-rest-deliver-streaming-content</vt:lpwstr>
      </vt:variant>
      <vt:variant>
        <vt:lpwstr/>
      </vt:variant>
      <vt:variant>
        <vt:i4>786437</vt:i4>
      </vt:variant>
      <vt:variant>
        <vt:i4>54</vt:i4>
      </vt:variant>
      <vt:variant>
        <vt:i4>0</vt:i4>
      </vt:variant>
      <vt:variant>
        <vt:i4>5</vt:i4>
      </vt:variant>
      <vt:variant>
        <vt:lpwstr>https://docs.microsoft.com/en-us/azure/media-services/previous/media-services-dotnet-configure-asset-delivery-policy</vt:lpwstr>
      </vt:variant>
      <vt:variant>
        <vt:lpwstr>types</vt:lpwstr>
      </vt:variant>
      <vt:variant>
        <vt:i4>7274563</vt:i4>
      </vt:variant>
      <vt:variant>
        <vt:i4>51</vt:i4>
      </vt:variant>
      <vt:variant>
        <vt:i4>0</vt:i4>
      </vt:variant>
      <vt:variant>
        <vt:i4>5</vt:i4>
      </vt:variant>
      <vt:variant>
        <vt:lpwstr>mailto:quintinb@microsoft.com</vt:lpwstr>
      </vt:variant>
      <vt:variant>
        <vt:lpwstr/>
      </vt:variant>
      <vt:variant>
        <vt:i4>5636138</vt:i4>
      </vt:variant>
      <vt:variant>
        <vt:i4>48</vt:i4>
      </vt:variant>
      <vt:variant>
        <vt:i4>0</vt:i4>
      </vt:variant>
      <vt:variant>
        <vt:i4>5</vt:i4>
      </vt:variant>
      <vt:variant>
        <vt:lpwstr>mailto:John.Deutscher@microsoft.com</vt:lpwstr>
      </vt:variant>
      <vt:variant>
        <vt:lpwstr/>
      </vt:variant>
      <vt:variant>
        <vt:i4>3997790</vt:i4>
      </vt:variant>
      <vt:variant>
        <vt:i4>45</vt:i4>
      </vt:variant>
      <vt:variant>
        <vt:i4>0</vt:i4>
      </vt:variant>
      <vt:variant>
        <vt:i4>5</vt:i4>
      </vt:variant>
      <vt:variant>
        <vt:lpwstr>mailto:Ingrid.Henkel@microsoft.com</vt:lpwstr>
      </vt:variant>
      <vt:variant>
        <vt:lpwstr/>
      </vt:variant>
      <vt:variant>
        <vt:i4>5636138</vt:i4>
      </vt:variant>
      <vt:variant>
        <vt:i4>42</vt:i4>
      </vt:variant>
      <vt:variant>
        <vt:i4>0</vt:i4>
      </vt:variant>
      <vt:variant>
        <vt:i4>5</vt:i4>
      </vt:variant>
      <vt:variant>
        <vt:lpwstr>mailto:John.Deutscher@microsoft.com</vt:lpwstr>
      </vt:variant>
      <vt:variant>
        <vt:lpwstr/>
      </vt:variant>
      <vt:variant>
        <vt:i4>2752607</vt:i4>
      </vt:variant>
      <vt:variant>
        <vt:i4>39</vt:i4>
      </vt:variant>
      <vt:variant>
        <vt:i4>0</vt:i4>
      </vt:variant>
      <vt:variant>
        <vt:i4>5</vt:i4>
      </vt:variant>
      <vt:variant>
        <vt:lpwstr>mailto:Ning.Lin@microsoft.com</vt:lpwstr>
      </vt:variant>
      <vt:variant>
        <vt:lpwstr/>
      </vt:variant>
      <vt:variant>
        <vt:i4>7274563</vt:i4>
      </vt:variant>
      <vt:variant>
        <vt:i4>36</vt:i4>
      </vt:variant>
      <vt:variant>
        <vt:i4>0</vt:i4>
      </vt:variant>
      <vt:variant>
        <vt:i4>5</vt:i4>
      </vt:variant>
      <vt:variant>
        <vt:lpwstr>mailto:quintinb@microsoft.com</vt:lpwstr>
      </vt:variant>
      <vt:variant>
        <vt:lpwstr/>
      </vt:variant>
      <vt:variant>
        <vt:i4>7340111</vt:i4>
      </vt:variant>
      <vt:variant>
        <vt:i4>33</vt:i4>
      </vt:variant>
      <vt:variant>
        <vt:i4>0</vt:i4>
      </vt:variant>
      <vt:variant>
        <vt:i4>5</vt:i4>
      </vt:variant>
      <vt:variant>
        <vt:lpwstr>mailto:beloh@microsoft.com</vt:lpwstr>
      </vt:variant>
      <vt:variant>
        <vt:lpwstr/>
      </vt:variant>
      <vt:variant>
        <vt:i4>1835049</vt:i4>
      </vt:variant>
      <vt:variant>
        <vt:i4>30</vt:i4>
      </vt:variant>
      <vt:variant>
        <vt:i4>0</vt:i4>
      </vt:variant>
      <vt:variant>
        <vt:i4>5</vt:i4>
      </vt:variant>
      <vt:variant>
        <vt:lpwstr>mailto:akucer@microsoft.com</vt:lpwstr>
      </vt:variant>
      <vt:variant>
        <vt:lpwstr/>
      </vt:variant>
      <vt:variant>
        <vt:i4>4456482</vt:i4>
      </vt:variant>
      <vt:variant>
        <vt:i4>27</vt:i4>
      </vt:variant>
      <vt:variant>
        <vt:i4>0</vt:i4>
      </vt:variant>
      <vt:variant>
        <vt:i4>5</vt:i4>
      </vt:variant>
      <vt:variant>
        <vt:lpwstr>mailto:Fardau.Neerden@microsoft.com</vt:lpwstr>
      </vt:variant>
      <vt:variant>
        <vt:lpwstr/>
      </vt:variant>
      <vt:variant>
        <vt:i4>1835049</vt:i4>
      </vt:variant>
      <vt:variant>
        <vt:i4>24</vt:i4>
      </vt:variant>
      <vt:variant>
        <vt:i4>0</vt:i4>
      </vt:variant>
      <vt:variant>
        <vt:i4>5</vt:i4>
      </vt:variant>
      <vt:variant>
        <vt:lpwstr>mailto:akucer@microsoft.com</vt:lpwstr>
      </vt:variant>
      <vt:variant>
        <vt:lpwstr/>
      </vt:variant>
      <vt:variant>
        <vt:i4>4456482</vt:i4>
      </vt:variant>
      <vt:variant>
        <vt:i4>21</vt:i4>
      </vt:variant>
      <vt:variant>
        <vt:i4>0</vt:i4>
      </vt:variant>
      <vt:variant>
        <vt:i4>5</vt:i4>
      </vt:variant>
      <vt:variant>
        <vt:lpwstr>mailto:Fardau.Neerden@microsoft.com</vt:lpwstr>
      </vt:variant>
      <vt:variant>
        <vt:lpwstr/>
      </vt:variant>
      <vt:variant>
        <vt:i4>327713</vt:i4>
      </vt:variant>
      <vt:variant>
        <vt:i4>18</vt:i4>
      </vt:variant>
      <vt:variant>
        <vt:i4>0</vt:i4>
      </vt:variant>
      <vt:variant>
        <vt:i4>5</vt:i4>
      </vt:variant>
      <vt:variant>
        <vt:lpwstr>mailto:johndeu@microsoft.com</vt:lpwstr>
      </vt:variant>
      <vt:variant>
        <vt:lpwstr/>
      </vt:variant>
      <vt:variant>
        <vt:i4>4456482</vt:i4>
      </vt:variant>
      <vt:variant>
        <vt:i4>15</vt:i4>
      </vt:variant>
      <vt:variant>
        <vt:i4>0</vt:i4>
      </vt:variant>
      <vt:variant>
        <vt:i4>5</vt:i4>
      </vt:variant>
      <vt:variant>
        <vt:lpwstr>mailto:Fardau.Neerden@microsoft.com</vt:lpwstr>
      </vt:variant>
      <vt:variant>
        <vt:lpwstr/>
      </vt:variant>
      <vt:variant>
        <vt:i4>1835049</vt:i4>
      </vt:variant>
      <vt:variant>
        <vt:i4>12</vt:i4>
      </vt:variant>
      <vt:variant>
        <vt:i4>0</vt:i4>
      </vt:variant>
      <vt:variant>
        <vt:i4>5</vt:i4>
      </vt:variant>
      <vt:variant>
        <vt:lpwstr>mailto:akucer@microsoft.com</vt:lpwstr>
      </vt:variant>
      <vt:variant>
        <vt:lpwstr/>
      </vt:variant>
      <vt:variant>
        <vt:i4>3997790</vt:i4>
      </vt:variant>
      <vt:variant>
        <vt:i4>9</vt:i4>
      </vt:variant>
      <vt:variant>
        <vt:i4>0</vt:i4>
      </vt:variant>
      <vt:variant>
        <vt:i4>5</vt:i4>
      </vt:variant>
      <vt:variant>
        <vt:lpwstr>mailto:Ingrid.Henkel@microsoft.com</vt:lpwstr>
      </vt:variant>
      <vt:variant>
        <vt:lpwstr/>
      </vt:variant>
      <vt:variant>
        <vt:i4>3997790</vt:i4>
      </vt:variant>
      <vt:variant>
        <vt:i4>6</vt:i4>
      </vt:variant>
      <vt:variant>
        <vt:i4>0</vt:i4>
      </vt:variant>
      <vt:variant>
        <vt:i4>5</vt:i4>
      </vt:variant>
      <vt:variant>
        <vt:lpwstr>mailto:Ingrid.Henkel@microsoft.com</vt:lpwstr>
      </vt:variant>
      <vt:variant>
        <vt:lpwstr/>
      </vt:variant>
      <vt:variant>
        <vt:i4>3997790</vt:i4>
      </vt:variant>
      <vt:variant>
        <vt:i4>3</vt:i4>
      </vt:variant>
      <vt:variant>
        <vt:i4>0</vt:i4>
      </vt:variant>
      <vt:variant>
        <vt:i4>5</vt:i4>
      </vt:variant>
      <vt:variant>
        <vt:lpwstr>mailto:Ingrid.Henkel@microsoft.com</vt:lpwstr>
      </vt:variant>
      <vt:variant>
        <vt:lpwstr/>
      </vt:variant>
      <vt:variant>
        <vt:i4>3997790</vt:i4>
      </vt:variant>
      <vt:variant>
        <vt:i4>0</vt:i4>
      </vt:variant>
      <vt:variant>
        <vt:i4>0</vt:i4>
      </vt:variant>
      <vt:variant>
        <vt:i4>5</vt:i4>
      </vt:variant>
      <vt:variant>
        <vt:lpwstr>mailto:Ingrid.Henkel@microsoft.com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Henkel</dc:creator>
  <cp:keywords/>
  <cp:lastModifiedBy>Beverly Loh</cp:lastModifiedBy>
  <cp:revision>288</cp:revision>
  <dcterms:created xsi:type="dcterms:W3CDTF">2020-11-11T06:55:00Z</dcterms:created>
  <dcterms:modified xsi:type="dcterms:W3CDTF">2020-12-08T21:56:00Z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0x0101005FE034F52BCF134C99905884D828761E</vt:lpwstr>
  </property>
</Properties>
</file>